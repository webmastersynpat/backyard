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1EC1" w:rsidRDefault="00625C1C">
      <w:pPr>
        <w:jc w:val="center"/>
      </w:pPr>
      <w:r>
        <w:rPr>
          <w:rFonts w:ascii="Times New Roman" w:eastAsia="Times New Roman" w:hAnsi="Times New Roman" w:cs="Times New Roman"/>
        </w:rPr>
        <w:t>CONFIDENTIAL DISCLOSURE AGREEMENT</w:t>
      </w:r>
    </w:p>
    <w:p w:rsidR="00E41EC1" w:rsidRDefault="00625C1C">
      <w:pPr>
        <w:jc w:val="center"/>
      </w:pPr>
      <w:r>
        <w:rPr>
          <w:rFonts w:ascii="Times New Roman" w:eastAsia="Times New Roman" w:hAnsi="Times New Roman" w:cs="Times New Roman"/>
        </w:rPr>
        <w:t>Effective Date: _______________</w:t>
      </w:r>
    </w:p>
    <w:p w:rsidR="00E41EC1" w:rsidRDefault="00E41EC1"/>
    <w:p w:rsidR="00E41EC1" w:rsidRDefault="00625C1C">
      <w:r>
        <w:rPr>
          <w:rFonts w:ascii="Times New Roman" w:eastAsia="Times New Roman" w:hAnsi="Times New Roman" w:cs="Times New Roman"/>
        </w:rPr>
        <w:t>This Confidential Disclosure Agreement (the "Agreement") is entered into by and between Syndicated Patent Acquisitions Corp.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and _______________________ (hereinafter “Patent Owner”). </w:t>
      </w:r>
    </w:p>
    <w:p w:rsidR="00E41EC1" w:rsidRDefault="00625C1C">
      <w:r>
        <w:rPr>
          <w:rFonts w:ascii="Times New Roman" w:eastAsia="Times New Roman" w:hAnsi="Times New Roman" w:cs="Times New Roman"/>
        </w:rPr>
        <w:t xml:space="preserve">For the purpose of assisting the parties in determining whether to enter into a Patent Purchase Agreement ("PPA") under which Patent Owner would sell certain of its patents to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(the "Sale Transaction"), the parties may disclose to each other confidential information that the disclosing party wants to keep confidential; therefore, the parties agree as follows:</w:t>
      </w:r>
    </w:p>
    <w:p w:rsidR="00E41EC1" w:rsidRDefault="00625C1C">
      <w:r>
        <w:rPr>
          <w:rFonts w:ascii="Times New Roman" w:eastAsia="Times New Roman" w:hAnsi="Times New Roman" w:cs="Times New Roman"/>
        </w:rPr>
        <w:t>1.</w:t>
      </w:r>
      <w:r>
        <w:rPr>
          <w:rFonts w:ascii="Times New Roman" w:eastAsia="Times New Roman" w:hAnsi="Times New Roman" w:cs="Times New Roman"/>
        </w:rPr>
        <w:tab/>
        <w:t xml:space="preserve">A party receiving information from the other party agrees that for a period of twelve (12) months from the Effective Date, it will not use or disclose the information, </w:t>
      </w:r>
      <w:r>
        <w:rPr>
          <w:rFonts w:ascii="Times New Roman" w:eastAsia="Times New Roman" w:hAnsi="Times New Roman" w:cs="Times New Roman"/>
          <w:u w:val="single"/>
        </w:rPr>
        <w:t>except</w:t>
      </w:r>
      <w:r>
        <w:rPr>
          <w:rFonts w:ascii="Times New Roman" w:eastAsia="Times New Roman" w:hAnsi="Times New Roman" w:cs="Times New Roman"/>
        </w:rPr>
        <w:t>: (a) as may be necessary to evaluate the Sale Transaction, or (b) in the event that such information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comes into the public domain through no fault of the recipient; (ii) is already known to the recipient at the time of disclosure; (iii) is lawfully otherwise learnt or independently developed by the recipient; or (iv) is required to be disclosed by law.</w:t>
      </w:r>
    </w:p>
    <w:p w:rsidR="00E41EC1" w:rsidRDefault="00625C1C">
      <w:pPr>
        <w:rPr>
          <w:ins w:id="0" w:author="Daniel L. Kim" w:date="2015-05-27T16:47:00Z"/>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t xml:space="preserve">The parties agree that a purchase proposal from </w:t>
      </w:r>
      <w:proofErr w:type="spellStart"/>
      <w:r>
        <w:rPr>
          <w:rFonts w:ascii="Times New Roman" w:eastAsia="Times New Roman" w:hAnsi="Times New Roman" w:cs="Times New Roman"/>
        </w:rPr>
        <w:t>SynPat</w:t>
      </w:r>
      <w:proofErr w:type="spellEnd"/>
      <w:r>
        <w:rPr>
          <w:rFonts w:ascii="Times New Roman" w:eastAsia="Times New Roman" w:hAnsi="Times New Roman" w:cs="Times New Roman"/>
        </w:rPr>
        <w:t xml:space="preserve"> to Patent Owner, if made, is confidential, and that Patent Owner, and its representatives will keep the existence of such a proposal and its terms in confidence according to the terms of this Confidential Disclosure Agreement.</w:t>
      </w:r>
    </w:p>
    <w:p w:rsidR="00273690" w:rsidRDefault="00273690">
      <w:ins w:id="1" w:author="Daniel L. Kim" w:date="2015-05-27T16:47:00Z">
        <w:r>
          <w:rPr>
            <w:rFonts w:ascii="Times New Roman" w:eastAsia="Times New Roman" w:hAnsi="Times New Roman" w:cs="Times New Roman"/>
          </w:rPr>
          <w:t xml:space="preserve">3. </w:t>
        </w:r>
        <w:r>
          <w:rPr>
            <w:rFonts w:ascii="Times New Roman" w:eastAsia="Times New Roman" w:hAnsi="Times New Roman" w:cs="Times New Roman"/>
          </w:rPr>
          <w:tab/>
        </w:r>
        <w:r w:rsidRPr="00273690">
          <w:rPr>
            <w:rFonts w:ascii="Times New Roman" w:eastAsia="Times New Roman" w:hAnsi="Times New Roman" w:cs="Times New Roman"/>
          </w:rPr>
          <w:t xml:space="preserve">Upon the disclosing party’s request, the receiving party will </w:t>
        </w:r>
        <w:r>
          <w:rPr>
            <w:rFonts w:ascii="Times New Roman" w:eastAsia="Times New Roman" w:hAnsi="Times New Roman" w:cs="Times New Roman"/>
          </w:rPr>
          <w:t>promptly return or destroy all confidential i</w:t>
        </w:r>
        <w:r w:rsidRPr="00273690">
          <w:rPr>
            <w:rFonts w:ascii="Times New Roman" w:eastAsia="Times New Roman" w:hAnsi="Times New Roman" w:cs="Times New Roman"/>
          </w:rPr>
          <w:t xml:space="preserve">nformation and related materials and discontinue all further use of the disclosing party’s </w:t>
        </w:r>
      </w:ins>
      <w:ins w:id="2" w:author="Daniel L. Kim" w:date="2015-05-27T16:48:00Z">
        <w:r>
          <w:rPr>
            <w:rFonts w:ascii="Times New Roman" w:eastAsia="Times New Roman" w:hAnsi="Times New Roman" w:cs="Times New Roman"/>
          </w:rPr>
          <w:t>c</w:t>
        </w:r>
      </w:ins>
      <w:ins w:id="3" w:author="Daniel L. Kim" w:date="2015-05-27T16:47:00Z">
        <w:r w:rsidRPr="00273690">
          <w:rPr>
            <w:rFonts w:ascii="Times New Roman" w:eastAsia="Times New Roman" w:hAnsi="Times New Roman" w:cs="Times New Roman"/>
          </w:rPr>
          <w:t xml:space="preserve">onfidential </w:t>
        </w:r>
      </w:ins>
      <w:ins w:id="4" w:author="Daniel L. Kim" w:date="2015-05-27T16:48:00Z">
        <w:r>
          <w:rPr>
            <w:rFonts w:ascii="Times New Roman" w:eastAsia="Times New Roman" w:hAnsi="Times New Roman" w:cs="Times New Roman"/>
          </w:rPr>
          <w:t>i</w:t>
        </w:r>
      </w:ins>
      <w:ins w:id="5" w:author="Daniel L. Kim" w:date="2015-05-27T16:47:00Z">
        <w:r w:rsidRPr="00273690">
          <w:rPr>
            <w:rFonts w:ascii="Times New Roman" w:eastAsia="Times New Roman" w:hAnsi="Times New Roman" w:cs="Times New Roman"/>
          </w:rPr>
          <w:t>nformation.  Upon the disclosing party’s request, the receiving party will promptly certify that such action has been taken.</w:t>
        </w:r>
      </w:ins>
    </w:p>
    <w:p w:rsidR="00E41EC1" w:rsidRDefault="00273690">
      <w:pPr>
        <w:rPr>
          <w:ins w:id="6" w:author="Daniel L. Kim" w:date="2015-05-27T16:50:00Z"/>
          <w:rFonts w:ascii="Times New Roman" w:eastAsia="Times New Roman" w:hAnsi="Times New Roman" w:cs="Times New Roman"/>
        </w:rPr>
      </w:pPr>
      <w:ins w:id="7" w:author="Daniel L. Kim" w:date="2015-05-27T16:50:00Z">
        <w:r>
          <w:rPr>
            <w:rFonts w:ascii="Times New Roman" w:eastAsia="Times New Roman" w:hAnsi="Times New Roman" w:cs="Times New Roman"/>
          </w:rPr>
          <w:t>4</w:t>
        </w:r>
      </w:ins>
      <w:del w:id="8" w:author="Daniel L. Kim" w:date="2015-05-27T16:50:00Z">
        <w:r w:rsidR="00625C1C" w:rsidDel="00273690">
          <w:rPr>
            <w:rFonts w:ascii="Times New Roman" w:eastAsia="Times New Roman" w:hAnsi="Times New Roman" w:cs="Times New Roman"/>
          </w:rPr>
          <w:delText>3</w:delText>
        </w:r>
      </w:del>
      <w:r w:rsidR="00625C1C">
        <w:rPr>
          <w:rFonts w:ascii="Times New Roman" w:eastAsia="Times New Roman" w:hAnsi="Times New Roman" w:cs="Times New Roman"/>
        </w:rPr>
        <w:t>.</w:t>
      </w:r>
      <w:r w:rsidR="00625C1C">
        <w:rPr>
          <w:rFonts w:ascii="Times New Roman" w:eastAsia="Times New Roman" w:hAnsi="Times New Roman" w:cs="Times New Roman"/>
        </w:rPr>
        <w:tab/>
        <w:t>Each party acknowledges that a breach of its obligations hereunder may result in irreparable harm to the other party, and therefore agrees that upon such breach or threat thereof, the other party shall be entitled to specific performance and other injunctive relief without posting a bond, and in the event of disclosures required by court order, it shall promptly notify the other party of the proceeding.</w:t>
      </w:r>
    </w:p>
    <w:p w:rsidR="00273690" w:rsidRDefault="00273690">
      <w:ins w:id="9" w:author="Daniel L. Kim" w:date="2015-05-27T16:50:00Z">
        <w:r>
          <w:rPr>
            <w:rFonts w:ascii="Times New Roman" w:eastAsia="Times New Roman" w:hAnsi="Times New Roman" w:cs="Times New Roman"/>
          </w:rPr>
          <w:t xml:space="preserve">5. </w:t>
        </w:r>
        <w:r>
          <w:rPr>
            <w:rFonts w:ascii="Times New Roman" w:eastAsia="Times New Roman" w:hAnsi="Times New Roman" w:cs="Times New Roman"/>
          </w:rPr>
          <w:tab/>
        </w:r>
        <w:r w:rsidRPr="00273690">
          <w:rPr>
            <w:rFonts w:ascii="Times New Roman" w:eastAsia="Times New Roman" w:hAnsi="Times New Roman" w:cs="Times New Roman"/>
          </w:rPr>
          <w:t>The interpretation and enforcement of this Agreement will be governed by the laws of the State of California, as it applies to a contract executed, delivered, and performed solely in such state and the parties agree that any legal action arising out of or in conjunction with this Agreement or any breach thereof shall be brought and prosecuted in an appropriate court of competent jurisdiction within Los Angeles County, California.</w:t>
        </w:r>
      </w:ins>
    </w:p>
    <w:p w:rsidR="00E41EC1" w:rsidRDefault="00273690">
      <w:ins w:id="10" w:author="Daniel L. Kim" w:date="2015-05-27T16:50:00Z">
        <w:r>
          <w:rPr>
            <w:rFonts w:ascii="Times New Roman" w:eastAsia="Times New Roman" w:hAnsi="Times New Roman" w:cs="Times New Roman"/>
          </w:rPr>
          <w:t>6</w:t>
        </w:r>
      </w:ins>
      <w:del w:id="11" w:author="Daniel L. Kim" w:date="2015-05-27T16:50:00Z">
        <w:r w:rsidR="00625C1C" w:rsidDel="00273690">
          <w:rPr>
            <w:rFonts w:ascii="Times New Roman" w:eastAsia="Times New Roman" w:hAnsi="Times New Roman" w:cs="Times New Roman"/>
          </w:rPr>
          <w:delText>4.</w:delText>
        </w:r>
      </w:del>
      <w:r w:rsidR="00625C1C">
        <w:rPr>
          <w:rFonts w:ascii="Times New Roman" w:eastAsia="Times New Roman" w:hAnsi="Times New Roman" w:cs="Times New Roman"/>
        </w:rPr>
        <w:t>.</w:t>
      </w:r>
      <w:r w:rsidR="00625C1C">
        <w:rPr>
          <w:rFonts w:ascii="Times New Roman" w:eastAsia="Times New Roman" w:hAnsi="Times New Roman" w:cs="Times New Roman"/>
        </w:rPr>
        <w:tab/>
        <w:t>This Agreement supersedes all prior discussions and writings and constitutes the entire agreement between the parties with respect to the subject matter hereof.  This Agreement shall be binding upon the successors and assigns of the respective parties, and may not be modified except by an instrument in writing signed by both parties.</w:t>
      </w:r>
      <w:ins w:id="12" w:author="Daniel L. Kim" w:date="2015-05-27T16:50:00Z">
        <w:r>
          <w:rPr>
            <w:rFonts w:ascii="Times New Roman" w:eastAsia="Times New Roman" w:hAnsi="Times New Roman" w:cs="Times New Roman"/>
          </w:rPr>
          <w:t xml:space="preserve">  </w:t>
        </w:r>
      </w:ins>
      <w:bookmarkStart w:id="13" w:name="_GoBack"/>
      <w:bookmarkEnd w:id="13"/>
    </w:p>
    <w:p w:rsidR="00E41EC1" w:rsidRDefault="00E41EC1"/>
    <w:p w:rsidR="00E41EC1" w:rsidRDefault="00625C1C">
      <w:r>
        <w:rPr>
          <w:rFonts w:ascii="Times New Roman" w:eastAsia="Times New Roman" w:hAnsi="Times New Roman" w:cs="Times New Roman"/>
        </w:rPr>
        <w:t>Syndicated Patent Acquisitions Corp.</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rsidR="00E41EC1" w:rsidRDefault="00E41EC1"/>
    <w:p w:rsidR="00E41EC1" w:rsidRDefault="00625C1C">
      <w:r>
        <w:rPr>
          <w:rFonts w:ascii="Times New Roman" w:eastAsia="Times New Roman" w:hAnsi="Times New Roman" w:cs="Times New Roman"/>
        </w:rPr>
        <w:lastRenderedPageBreak/>
        <w:t>By: 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gramStart"/>
      <w:r>
        <w:rPr>
          <w:rFonts w:ascii="Times New Roman" w:eastAsia="Times New Roman" w:hAnsi="Times New Roman" w:cs="Times New Roman"/>
        </w:rPr>
        <w:t>By</w:t>
      </w:r>
      <w:proofErr w:type="gramEnd"/>
      <w:r>
        <w:rPr>
          <w:rFonts w:ascii="Times New Roman" w:eastAsia="Times New Roman" w:hAnsi="Times New Roman" w:cs="Times New Roman"/>
        </w:rPr>
        <w:t>: ________________________</w:t>
      </w:r>
    </w:p>
    <w:p w:rsidR="00E41EC1" w:rsidRDefault="00625C1C">
      <w:r>
        <w:rPr>
          <w:rFonts w:ascii="Times New Roman" w:eastAsia="Times New Roman" w:hAnsi="Times New Roman" w:cs="Times New Roman"/>
        </w:rPr>
        <w:t>Title: 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Title: _______________________</w:t>
      </w:r>
    </w:p>
    <w:p w:rsidR="00E41EC1" w:rsidRDefault="00625C1C">
      <w:r>
        <w:rPr>
          <w:rFonts w:ascii="Times New Roman" w:eastAsia="Times New Roman" w:hAnsi="Times New Roman" w:cs="Times New Roman"/>
        </w:rPr>
        <w:t>Date: 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 _______________________</w:t>
      </w:r>
    </w:p>
    <w:sectPr w:rsidR="00E41EC1" w:rsidSect="00823D7E">
      <w:pgSz w:w="12240" w:h="15840"/>
      <w:pgMar w:top="144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L. Kim">
    <w15:presenceInfo w15:providerId="AD" w15:userId="S-1-5-21-3716033628-1209640104-2794138082-21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EC1"/>
    <w:rsid w:val="00273690"/>
    <w:rsid w:val="005263F0"/>
    <w:rsid w:val="00625C1C"/>
    <w:rsid w:val="00823D7E"/>
    <w:rsid w:val="00E41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65BC0-06EE-4C13-853E-69D40B9E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23D7E"/>
  </w:style>
  <w:style w:type="paragraph" w:styleId="Heading1">
    <w:name w:val="heading 1"/>
    <w:basedOn w:val="Normal"/>
    <w:next w:val="Normal"/>
    <w:rsid w:val="00823D7E"/>
    <w:pPr>
      <w:keepNext/>
      <w:keepLines/>
      <w:spacing w:before="480" w:after="120"/>
      <w:contextualSpacing/>
      <w:outlineLvl w:val="0"/>
    </w:pPr>
    <w:rPr>
      <w:b/>
      <w:sz w:val="48"/>
    </w:rPr>
  </w:style>
  <w:style w:type="paragraph" w:styleId="Heading2">
    <w:name w:val="heading 2"/>
    <w:basedOn w:val="Normal"/>
    <w:next w:val="Normal"/>
    <w:rsid w:val="00823D7E"/>
    <w:pPr>
      <w:keepNext/>
      <w:keepLines/>
      <w:spacing w:before="360" w:after="80"/>
      <w:contextualSpacing/>
      <w:outlineLvl w:val="1"/>
    </w:pPr>
    <w:rPr>
      <w:b/>
      <w:sz w:val="36"/>
    </w:rPr>
  </w:style>
  <w:style w:type="paragraph" w:styleId="Heading3">
    <w:name w:val="heading 3"/>
    <w:basedOn w:val="Normal"/>
    <w:next w:val="Normal"/>
    <w:rsid w:val="00823D7E"/>
    <w:pPr>
      <w:keepNext/>
      <w:keepLines/>
      <w:spacing w:before="280" w:after="80"/>
      <w:contextualSpacing/>
      <w:outlineLvl w:val="2"/>
    </w:pPr>
    <w:rPr>
      <w:b/>
      <w:sz w:val="28"/>
    </w:rPr>
  </w:style>
  <w:style w:type="paragraph" w:styleId="Heading4">
    <w:name w:val="heading 4"/>
    <w:basedOn w:val="Normal"/>
    <w:next w:val="Normal"/>
    <w:rsid w:val="00823D7E"/>
    <w:pPr>
      <w:keepNext/>
      <w:keepLines/>
      <w:spacing w:before="240" w:after="40"/>
      <w:contextualSpacing/>
      <w:outlineLvl w:val="3"/>
    </w:pPr>
    <w:rPr>
      <w:b/>
      <w:sz w:val="24"/>
    </w:rPr>
  </w:style>
  <w:style w:type="paragraph" w:styleId="Heading5">
    <w:name w:val="heading 5"/>
    <w:basedOn w:val="Normal"/>
    <w:next w:val="Normal"/>
    <w:rsid w:val="00823D7E"/>
    <w:pPr>
      <w:keepNext/>
      <w:keepLines/>
      <w:spacing w:before="220" w:after="40"/>
      <w:contextualSpacing/>
      <w:outlineLvl w:val="4"/>
    </w:pPr>
    <w:rPr>
      <w:b/>
    </w:rPr>
  </w:style>
  <w:style w:type="paragraph" w:styleId="Heading6">
    <w:name w:val="heading 6"/>
    <w:basedOn w:val="Normal"/>
    <w:next w:val="Normal"/>
    <w:rsid w:val="00823D7E"/>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23D7E"/>
    <w:pPr>
      <w:keepNext/>
      <w:keepLines/>
      <w:spacing w:before="480" w:after="120"/>
      <w:contextualSpacing/>
    </w:pPr>
    <w:rPr>
      <w:b/>
      <w:sz w:val="72"/>
    </w:rPr>
  </w:style>
  <w:style w:type="paragraph" w:styleId="Subtitle">
    <w:name w:val="Subtitle"/>
    <w:basedOn w:val="Normal"/>
    <w:next w:val="Normal"/>
    <w:rsid w:val="00823D7E"/>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Kerry Smith</dc:creator>
  <cp:lastModifiedBy>Daniel L. Kim</cp:lastModifiedBy>
  <cp:revision>2</cp:revision>
  <dcterms:created xsi:type="dcterms:W3CDTF">2015-05-27T23:50:00Z</dcterms:created>
  <dcterms:modified xsi:type="dcterms:W3CDTF">2015-05-27T23:50:00Z</dcterms:modified>
</cp:coreProperties>
</file>