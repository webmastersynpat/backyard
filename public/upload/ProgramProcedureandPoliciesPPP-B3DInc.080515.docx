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530F" w:rsidRDefault="00EB0C50">
      <w:pPr>
        <w:pStyle w:val="normal0"/>
        <w:widowControl w:val="0"/>
        <w:spacing w:after="200" w:line="276" w:lineRule="auto"/>
        <w:jc w:val="center"/>
      </w:pPr>
      <w:proofErr w:type="spellStart"/>
      <w:r>
        <w:rPr>
          <w:rFonts w:ascii="Times New Roman" w:eastAsia="Times New Roman" w:hAnsi="Times New Roman" w:cs="Times New Roman"/>
          <w:b/>
          <w:smallCaps/>
          <w:sz w:val="22"/>
          <w:szCs w:val="22"/>
          <w:highlight w:val="white"/>
          <w:u w:val="single"/>
        </w:rPr>
        <w:t>SynPat’s</w:t>
      </w:r>
      <w:proofErr w:type="spellEnd"/>
      <w:r>
        <w:rPr>
          <w:rFonts w:ascii="Times New Roman" w:eastAsia="Times New Roman" w:hAnsi="Times New Roman" w:cs="Times New Roman"/>
          <w:b/>
          <w:smallCaps/>
          <w:sz w:val="22"/>
          <w:szCs w:val="22"/>
          <w:highlight w:val="white"/>
          <w:u w:val="single"/>
        </w:rPr>
        <w:t xml:space="preserve"> Open Licensing Program – Process and Policies</w:t>
      </w:r>
    </w:p>
    <w:p w:rsidR="00E5530F" w:rsidRDefault="00EB0C50">
      <w:pPr>
        <w:pStyle w:val="normal0"/>
        <w:widowControl w:val="0"/>
        <w:spacing w:after="200" w:line="276" w:lineRule="auto"/>
        <w:jc w:val="center"/>
      </w:pPr>
      <w:r>
        <w:rPr>
          <w:rFonts w:ascii="Times New Roman" w:eastAsia="Times New Roman" w:hAnsi="Times New Roman" w:cs="Times New Roman"/>
          <w:sz w:val="22"/>
          <w:szCs w:val="22"/>
        </w:rPr>
        <w:t>Last revision: April 2, 14</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 xml:space="preserve">This Program Process and Policies (the “PPP”) sets forth the process and policies according to which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acquires patents, funds each acquisition, licenses the acquired patents, sells patents, and shares its revenues with sellers and funding companies.</w:t>
      </w:r>
    </w:p>
    <w:p w:rsidR="00E5530F" w:rsidRDefault="00E5530F">
      <w:pPr>
        <w:pStyle w:val="Heading4"/>
        <w:contextualSpacing w:val="0"/>
      </w:pPr>
      <w:bookmarkStart w:id="0" w:name="h.3m48kxk52di" w:colFirst="0" w:colLast="0"/>
      <w:bookmarkEnd w:id="0"/>
    </w:p>
    <w:p w:rsidR="00E5530F" w:rsidRDefault="00EB0C50">
      <w:pPr>
        <w:pStyle w:val="Heading4"/>
        <w:contextualSpacing w:val="0"/>
      </w:pPr>
      <w:bookmarkStart w:id="1" w:name="h.j0p4nth0zlng" w:colFirst="0" w:colLast="0"/>
      <w:bookmarkEnd w:id="1"/>
      <w:proofErr w:type="spellStart"/>
      <w:r>
        <w:t>SynPat</w:t>
      </w:r>
      <w:proofErr w:type="spellEnd"/>
      <w:r>
        <w:t xml:space="preserve"> Program – Aim</w:t>
      </w:r>
    </w:p>
    <w:p w:rsidR="00E5530F" w:rsidRDefault="00EB0C50">
      <w:pPr>
        <w:pStyle w:val="normal0"/>
        <w:spacing w:after="200" w:line="276" w:lineRule="auto"/>
      </w:pP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Open Licensing Program is designed to achieve two goals:</w:t>
      </w:r>
    </w:p>
    <w:p w:rsidR="00E5530F" w:rsidRDefault="00EB0C50">
      <w:pPr>
        <w:pStyle w:val="normal0"/>
        <w:numPr>
          <w:ilvl w:val="0"/>
          <w:numId w:val="9"/>
          <w:numberingChange w:id="2" w:author="Marisa Bracoloni" w:date="2015-08-05T13:40:00Z" w:original="%1:1: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To enable patent owners to safely and quickly realize the full earning potential of their patents.</w:t>
      </w:r>
    </w:p>
    <w:p w:rsidR="00E5530F" w:rsidRDefault="00EB0C50">
      <w:pPr>
        <w:pStyle w:val="normal0"/>
        <w:numPr>
          <w:ilvl w:val="0"/>
          <w:numId w:val="9"/>
          <w:numberingChange w:id="3" w:author="Marisa Bracoloni" w:date="2015-08-05T13:40:00Z" w:original="%1:2: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To enable operating companies to obtain necessary licenses to high quality high-impact patents on fair and reasonable terms via clearly defined and transparent processes.</w:t>
      </w:r>
    </w:p>
    <w:p w:rsidR="00E5530F" w:rsidRDefault="00E5530F">
      <w:pPr>
        <w:pStyle w:val="normal0"/>
        <w:spacing w:after="200" w:line="276" w:lineRule="auto"/>
      </w:pPr>
    </w:p>
    <w:p w:rsidR="00E5530F" w:rsidRDefault="00EB0C50">
      <w:pPr>
        <w:pStyle w:val="Heading4"/>
        <w:contextualSpacing w:val="0"/>
      </w:pPr>
      <w:bookmarkStart w:id="4" w:name="h.lwgja1634aq4" w:colFirst="0" w:colLast="0"/>
      <w:bookmarkEnd w:id="4"/>
      <w:proofErr w:type="spellStart"/>
      <w:r>
        <w:t>SynPat</w:t>
      </w:r>
      <w:proofErr w:type="spellEnd"/>
      <w:r>
        <w:t xml:space="preserve"> Program - Overview</w:t>
      </w:r>
    </w:p>
    <w:p w:rsidR="00E5530F" w:rsidRDefault="00EB0C50">
      <w:pPr>
        <w:pStyle w:val="normal0"/>
        <w:numPr>
          <w:ilvl w:val="0"/>
          <w:numId w:val="1"/>
          <w:numberingChange w:id="5"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Acquisitions: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acquires portfolios of high-quality, high-impact patents, preferably from operating companies, at </w:t>
      </w:r>
      <w:r>
        <w:rPr>
          <w:rFonts w:ascii="Times New Roman" w:eastAsia="Times New Roman" w:hAnsi="Times New Roman" w:cs="Times New Roman"/>
          <w:i/>
          <w:sz w:val="22"/>
          <w:szCs w:val="22"/>
        </w:rPr>
        <w:t>prices set by the sellers</w:t>
      </w:r>
      <w:r>
        <w:rPr>
          <w:rFonts w:ascii="Times New Roman" w:eastAsia="Times New Roman" w:hAnsi="Times New Roman" w:cs="Times New Roman"/>
          <w:sz w:val="22"/>
          <w:szCs w:val="22"/>
        </w:rPr>
        <w:t>.</w:t>
      </w:r>
    </w:p>
    <w:p w:rsidR="00E5530F" w:rsidRDefault="00EB0C50">
      <w:pPr>
        <w:pStyle w:val="normal0"/>
        <w:numPr>
          <w:ilvl w:val="0"/>
          <w:numId w:val="1"/>
          <w:numberingChange w:id="6"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Funding:</w:t>
      </w:r>
      <w:r>
        <w:rPr>
          <w:rFonts w:ascii="Times New Roman" w:eastAsia="Times New Roman" w:hAnsi="Times New Roman" w:cs="Times New Roman"/>
          <w:sz w:val="22"/>
          <w:szCs w:val="22"/>
        </w:rPr>
        <w:t xml:space="preserve">  To fund each acquisition,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organizes an ad-hoc syndicate and invites </w:t>
      </w:r>
      <w:r>
        <w:rPr>
          <w:rFonts w:ascii="Times New Roman" w:eastAsia="Times New Roman" w:hAnsi="Times New Roman" w:cs="Times New Roman"/>
          <w:i/>
          <w:sz w:val="22"/>
          <w:szCs w:val="22"/>
        </w:rPr>
        <w:t>all</w:t>
      </w:r>
      <w:r>
        <w:rPr>
          <w:rFonts w:ascii="Times New Roman" w:eastAsia="Times New Roman" w:hAnsi="Times New Roman" w:cs="Times New Roman"/>
          <w:sz w:val="22"/>
          <w:szCs w:val="22"/>
        </w:rPr>
        <w:t xml:space="preserve"> relevant operating companies to join the syndicate and equally share the seller’s upfront asking price, in return for a license under the acquired patents, at a </w:t>
      </w:r>
      <w:r>
        <w:rPr>
          <w:rFonts w:ascii="Times New Roman" w:eastAsia="Times New Roman" w:hAnsi="Times New Roman" w:cs="Times New Roman"/>
          <w:sz w:val="22"/>
          <w:szCs w:val="22"/>
          <w:u w:val="single"/>
        </w:rPr>
        <w:t>cost rate</w:t>
      </w:r>
      <w:r>
        <w:rPr>
          <w:rFonts w:ascii="Times New Roman" w:eastAsia="Times New Roman" w:hAnsi="Times New Roman" w:cs="Times New Roman"/>
          <w:sz w:val="22"/>
          <w:szCs w:val="22"/>
        </w:rPr>
        <w:t xml:space="preserve">, i.e. </w:t>
      </w:r>
      <w:r>
        <w:rPr>
          <w:rFonts w:ascii="Times New Roman" w:eastAsia="Times New Roman" w:hAnsi="Times New Roman" w:cs="Times New Roman"/>
          <w:i/>
          <w:sz w:val="22"/>
          <w:szCs w:val="22"/>
        </w:rPr>
        <w:t>without any mark-up, commission or transaction fees.</w:t>
      </w:r>
    </w:p>
    <w:p w:rsidR="00E5530F" w:rsidRDefault="00EB0C50">
      <w:pPr>
        <w:pStyle w:val="normal0"/>
        <w:numPr>
          <w:ilvl w:val="0"/>
          <w:numId w:val="1"/>
          <w:numberingChange w:id="7"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Post-Syndication Licensing:  </w:t>
      </w:r>
      <w:r>
        <w:rPr>
          <w:rFonts w:ascii="Times New Roman" w:eastAsia="Times New Roman" w:hAnsi="Times New Roman" w:cs="Times New Roman"/>
          <w:sz w:val="22"/>
          <w:szCs w:val="22"/>
        </w:rPr>
        <w:t xml:space="preserve">After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acquires the patents, it offers licenses to companies that did not join the syndicate at two rates:</w:t>
      </w:r>
    </w:p>
    <w:p w:rsidR="00E5530F" w:rsidRDefault="00EB0C50">
      <w:pPr>
        <w:pStyle w:val="normal0"/>
        <w:numPr>
          <w:ilvl w:val="1"/>
          <w:numId w:val="1"/>
          <w:numberingChange w:id="8" w:author="Marisa Bracoloni" w:date="2015-08-05T13:40:00Z" w:original="o"/>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Regular Price – during a four-month period following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acquisition of the patents, the </w:t>
      </w:r>
      <w:r>
        <w:rPr>
          <w:rFonts w:ascii="Times New Roman" w:eastAsia="Times New Roman" w:hAnsi="Times New Roman" w:cs="Times New Roman"/>
          <w:sz w:val="22"/>
          <w:szCs w:val="22"/>
          <w:u w:val="single"/>
        </w:rPr>
        <w:t>regular rate</w:t>
      </w:r>
      <w:r>
        <w:rPr>
          <w:rFonts w:ascii="Times New Roman" w:eastAsia="Times New Roman" w:hAnsi="Times New Roman" w:cs="Times New Roman"/>
          <w:sz w:val="22"/>
          <w:szCs w:val="22"/>
        </w:rPr>
        <w:t xml:space="preserve"> is 50% higher than the cost rate paid by syndicate participants.</w:t>
      </w:r>
    </w:p>
    <w:p w:rsidR="00E5530F" w:rsidRDefault="00EB0C50">
      <w:pPr>
        <w:pStyle w:val="normal0"/>
        <w:numPr>
          <w:ilvl w:val="1"/>
          <w:numId w:val="1"/>
          <w:numberingChange w:id="9" w:author="Marisa Bracoloni" w:date="2015-08-05T13:40:00Z" w:original="o"/>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Validated Price – Risk averse companies that prefer to acquire a license after waiting and seeing whether the value, impact and quality of the patent portfolio is acknowledged and validated by other licensees, will be able to do so at twice the Regular Price any time after the four-month regular licensing period, as long as the patents are held by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t>
      </w:r>
    </w:p>
    <w:p w:rsidR="00E5530F" w:rsidRDefault="00EB0C50">
      <w:pPr>
        <w:pStyle w:val="normal0"/>
        <w:numPr>
          <w:ilvl w:val="0"/>
          <w:numId w:val="1"/>
          <w:numberingChange w:id="10"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Seller’s Return:</w:t>
      </w:r>
      <w:r>
        <w:rPr>
          <w:rFonts w:ascii="Times New Roman" w:eastAsia="Times New Roman" w:hAnsi="Times New Roman" w:cs="Times New Roman"/>
          <w:sz w:val="22"/>
          <w:szCs w:val="22"/>
        </w:rPr>
        <w:t xml:space="preserve">  In addition to receiving their upfront asking price, sellers are entitled to a </w:t>
      </w:r>
      <w:r>
        <w:rPr>
          <w:rFonts w:ascii="Times New Roman" w:eastAsia="Times New Roman" w:hAnsi="Times New Roman" w:cs="Times New Roman"/>
          <w:i/>
          <w:sz w:val="22"/>
          <w:szCs w:val="22"/>
        </w:rPr>
        <w:t xml:space="preserve">one-third (1/3) share of </w:t>
      </w:r>
      <w:proofErr w:type="spellStart"/>
      <w:r>
        <w:rPr>
          <w:rFonts w:ascii="Times New Roman" w:eastAsia="Times New Roman" w:hAnsi="Times New Roman" w:cs="Times New Roman"/>
          <w:i/>
          <w:sz w:val="22"/>
          <w:szCs w:val="22"/>
        </w:rPr>
        <w:t>SynPat’s</w:t>
      </w:r>
      <w:proofErr w:type="spellEnd"/>
      <w:r>
        <w:rPr>
          <w:rFonts w:ascii="Times New Roman" w:eastAsia="Times New Roman" w:hAnsi="Times New Roman" w:cs="Times New Roman"/>
          <w:i/>
          <w:sz w:val="22"/>
          <w:szCs w:val="22"/>
        </w:rPr>
        <w:t xml:space="preserve"> revenues</w:t>
      </w:r>
      <w:r>
        <w:rPr>
          <w:rFonts w:ascii="Times New Roman" w:eastAsia="Times New Roman" w:hAnsi="Times New Roman" w:cs="Times New Roman"/>
          <w:sz w:val="22"/>
          <w:szCs w:val="22"/>
        </w:rPr>
        <w:t xml:space="preserve"> from licensing or sale of the acquired patents.</w:t>
      </w:r>
    </w:p>
    <w:p w:rsidR="00E5530F" w:rsidRDefault="00EB0C50">
      <w:pPr>
        <w:pStyle w:val="normal0"/>
        <w:numPr>
          <w:ilvl w:val="0"/>
          <w:numId w:val="1"/>
          <w:numberingChange w:id="11"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Participants’ Return:  </w:t>
      </w:r>
      <w:r>
        <w:rPr>
          <w:rFonts w:ascii="Times New Roman" w:eastAsia="Times New Roman" w:hAnsi="Times New Roman" w:cs="Times New Roman"/>
          <w:sz w:val="22"/>
          <w:szCs w:val="22"/>
        </w:rPr>
        <w:t xml:space="preserve">Participants in the acquisition syndicate, in addition to receiving a license under </w:t>
      </w:r>
      <w:r>
        <w:rPr>
          <w:rFonts w:ascii="Times New Roman" w:eastAsia="Times New Roman" w:hAnsi="Times New Roman" w:cs="Times New Roman"/>
          <w:i/>
          <w:sz w:val="22"/>
          <w:szCs w:val="22"/>
        </w:rPr>
        <w:t>high-impact</w:t>
      </w:r>
      <w:r>
        <w:rPr>
          <w:rFonts w:ascii="Times New Roman" w:eastAsia="Times New Roman" w:hAnsi="Times New Roman" w:cs="Times New Roman"/>
          <w:sz w:val="22"/>
          <w:szCs w:val="22"/>
        </w:rPr>
        <w:t xml:space="preserve"> patents at a</w:t>
      </w:r>
      <w:r>
        <w:rPr>
          <w:rFonts w:ascii="Times New Roman" w:eastAsia="Times New Roman" w:hAnsi="Times New Roman" w:cs="Times New Roman"/>
          <w:i/>
          <w:sz w:val="22"/>
          <w:szCs w:val="22"/>
        </w:rPr>
        <w:t xml:space="preserve"> minimum price</w:t>
      </w:r>
      <w:r>
        <w:rPr>
          <w:rFonts w:ascii="Times New Roman" w:eastAsia="Times New Roman" w:hAnsi="Times New Roman" w:cs="Times New Roman"/>
          <w:sz w:val="22"/>
          <w:szCs w:val="22"/>
        </w:rPr>
        <w:t xml:space="preserve">, also collectively share a </w:t>
      </w:r>
      <w:r>
        <w:rPr>
          <w:rFonts w:ascii="Times New Roman" w:eastAsia="Times New Roman" w:hAnsi="Times New Roman" w:cs="Times New Roman"/>
          <w:i/>
          <w:sz w:val="22"/>
          <w:szCs w:val="22"/>
        </w:rPr>
        <w:t xml:space="preserve">one-third (1/3) share of </w:t>
      </w:r>
      <w:proofErr w:type="spellStart"/>
      <w:r>
        <w:rPr>
          <w:rFonts w:ascii="Times New Roman" w:eastAsia="Times New Roman" w:hAnsi="Times New Roman" w:cs="Times New Roman"/>
          <w:i/>
          <w:sz w:val="22"/>
          <w:szCs w:val="22"/>
        </w:rPr>
        <w:t>SynPat’s</w:t>
      </w:r>
      <w:proofErr w:type="spellEnd"/>
      <w:r>
        <w:rPr>
          <w:rFonts w:ascii="Times New Roman" w:eastAsia="Times New Roman" w:hAnsi="Times New Roman" w:cs="Times New Roman"/>
          <w:i/>
          <w:sz w:val="22"/>
          <w:szCs w:val="22"/>
        </w:rPr>
        <w:t xml:space="preserve"> revenues</w:t>
      </w:r>
      <w:r>
        <w:rPr>
          <w:rFonts w:ascii="Times New Roman" w:eastAsia="Times New Roman" w:hAnsi="Times New Roman" w:cs="Times New Roman"/>
          <w:sz w:val="22"/>
          <w:szCs w:val="22"/>
        </w:rPr>
        <w:t xml:space="preserve"> from licensing or sale of the acquired patents.</w:t>
      </w:r>
    </w:p>
    <w:p w:rsidR="00E5530F" w:rsidRDefault="00EB0C50">
      <w:pPr>
        <w:pStyle w:val="normal0"/>
      </w:pPr>
      <w:r>
        <w:br w:type="page"/>
      </w:r>
    </w:p>
    <w:p w:rsidR="00E5530F" w:rsidRDefault="00E5530F">
      <w:pPr>
        <w:pStyle w:val="normal0"/>
        <w:spacing w:after="200" w:line="276" w:lineRule="auto"/>
      </w:pPr>
    </w:p>
    <w:p w:rsidR="00E5530F" w:rsidRDefault="00E5530F">
      <w:pPr>
        <w:pStyle w:val="normal0"/>
        <w:widowControl w:val="0"/>
        <w:spacing w:after="200" w:line="276" w:lineRule="auto"/>
      </w:pPr>
    </w:p>
    <w:p w:rsidR="00E5530F" w:rsidRDefault="00EB0C50">
      <w:pPr>
        <w:pStyle w:val="Heading4"/>
        <w:contextualSpacing w:val="0"/>
      </w:pPr>
      <w:bookmarkStart w:id="12" w:name="h.gjsmfvllf9aj" w:colFirst="0" w:colLast="0"/>
      <w:bookmarkEnd w:id="12"/>
      <w:proofErr w:type="spellStart"/>
      <w:r>
        <w:t>SynPat</w:t>
      </w:r>
      <w:proofErr w:type="spellEnd"/>
      <w:r>
        <w:t xml:space="preserve"> Program - Principles</w:t>
      </w:r>
    </w:p>
    <w:p w:rsidR="00E5530F" w:rsidRDefault="00EB0C50">
      <w:pPr>
        <w:pStyle w:val="normal0"/>
        <w:widowControl w:val="0"/>
        <w:numPr>
          <w:ilvl w:val="0"/>
          <w:numId w:val="2"/>
          <w:numberingChange w:id="13"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Reasonable:</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The prices are determined by the “invisible hands” of the free market</w:t>
      </w:r>
      <w:proofErr w:type="gramEnd"/>
      <w:r>
        <w:rPr>
          <w:rFonts w:ascii="Times New Roman" w:eastAsia="Times New Roman" w:hAnsi="Times New Roman" w:cs="Times New Roman"/>
          <w:sz w:val="22"/>
          <w:szCs w:val="22"/>
        </w:rPr>
        <w:t xml:space="preserve">: the seller’s upfront asking price is validated (or not) when </w:t>
      </w:r>
      <w:r>
        <w:rPr>
          <w:rFonts w:ascii="Times New Roman" w:eastAsia="Times New Roman" w:hAnsi="Times New Roman" w:cs="Times New Roman"/>
          <w:i/>
          <w:sz w:val="22"/>
          <w:szCs w:val="22"/>
        </w:rPr>
        <w:t>willing</w:t>
      </w:r>
      <w:r>
        <w:rPr>
          <w:rFonts w:ascii="Times New Roman" w:eastAsia="Times New Roman" w:hAnsi="Times New Roman" w:cs="Times New Roman"/>
          <w:sz w:val="22"/>
          <w:szCs w:val="22"/>
        </w:rPr>
        <w:t xml:space="preserve"> licensees collectively fund each acquisition.</w:t>
      </w:r>
    </w:p>
    <w:p w:rsidR="00E5530F" w:rsidRDefault="00EB0C50">
      <w:pPr>
        <w:pStyle w:val="normal0"/>
        <w:widowControl w:val="0"/>
        <w:numPr>
          <w:ilvl w:val="0"/>
          <w:numId w:val="2"/>
          <w:numberingChange w:id="14"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Fair:</w:t>
      </w:r>
      <w:r>
        <w:rPr>
          <w:rFonts w:ascii="Times New Roman" w:eastAsia="Times New Roman" w:hAnsi="Times New Roman" w:cs="Times New Roman"/>
          <w:sz w:val="22"/>
          <w:szCs w:val="22"/>
        </w:rPr>
        <w:t xml:space="preserve">  The license fee increases with time as risk goes down due to validation by an increasing number of licensees. Early adopters make the acquired patents available for and licensable by their peers, and therefore, enjoy not only a discounted rate, but also receive significant compensation for their risk, efforts and leadership. </w:t>
      </w:r>
    </w:p>
    <w:p w:rsidR="00E5530F" w:rsidRDefault="00EB0C50">
      <w:pPr>
        <w:pStyle w:val="normal0"/>
        <w:widowControl w:val="0"/>
        <w:numPr>
          <w:ilvl w:val="0"/>
          <w:numId w:val="2"/>
          <w:numberingChange w:id="15"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Safe:</w:t>
      </w:r>
      <w:r>
        <w:rPr>
          <w:rFonts w:ascii="Times New Roman" w:eastAsia="Times New Roman" w:hAnsi="Times New Roman" w:cs="Times New Roman"/>
          <w:sz w:val="22"/>
          <w:szCs w:val="22"/>
        </w:rPr>
        <w:t xml:space="preserve"> At any time, any company that believes it does not need a license can submit the issue in confidence to </w:t>
      </w:r>
      <w:proofErr w:type="spellStart"/>
      <w:r>
        <w:rPr>
          <w:rFonts w:ascii="Times New Roman" w:eastAsia="Times New Roman" w:hAnsi="Times New Roman" w:cs="Times New Roman"/>
          <w:sz w:val="22"/>
          <w:szCs w:val="22"/>
        </w:rPr>
        <w:t>FedArb</w:t>
      </w:r>
      <w:proofErr w:type="spellEnd"/>
      <w:r>
        <w:rPr>
          <w:rFonts w:ascii="Times New Roman" w:eastAsia="Times New Roman" w:hAnsi="Times New Roman" w:cs="Times New Roman"/>
          <w:sz w:val="22"/>
          <w:szCs w:val="22"/>
        </w:rPr>
        <w:t xml:space="preserve">, a neutral dispute resolution entity comprised of 52 retired Federal judges whose decision is binding on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but not on the prospective licensee.</w:t>
      </w:r>
    </w:p>
    <w:p w:rsidR="00E5530F" w:rsidRDefault="00EB0C50">
      <w:pPr>
        <w:pStyle w:val="normal0"/>
        <w:widowControl w:val="0"/>
        <w:numPr>
          <w:ilvl w:val="0"/>
          <w:numId w:val="2"/>
          <w:numberingChange w:id="16"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Non-Discriminatory: </w:t>
      </w:r>
      <w:r>
        <w:rPr>
          <w:rFonts w:ascii="Times New Roman" w:eastAsia="Times New Roman" w:hAnsi="Times New Roman" w:cs="Times New Roman"/>
          <w:sz w:val="22"/>
          <w:szCs w:val="22"/>
        </w:rPr>
        <w:t xml:space="preserve">Participation in each ad-hoc syndicate is </w:t>
      </w:r>
      <w:r>
        <w:rPr>
          <w:rFonts w:ascii="Times New Roman" w:eastAsia="Times New Roman" w:hAnsi="Times New Roman" w:cs="Times New Roman"/>
          <w:i/>
          <w:sz w:val="22"/>
          <w:szCs w:val="22"/>
        </w:rPr>
        <w:t>open and available to all, at the same price for any given stage;</w:t>
      </w:r>
      <w:r>
        <w:rPr>
          <w:rFonts w:ascii="Times New Roman" w:eastAsia="Times New Roman" w:hAnsi="Times New Roman" w:cs="Times New Roman"/>
          <w:sz w:val="22"/>
          <w:szCs w:val="22"/>
        </w:rPr>
        <w:t xml:space="preserve"> and since licenses are available at any stage of the Program, it is up to each company to choose whether and when to acquire a license under each portfolio.</w:t>
      </w:r>
    </w:p>
    <w:p w:rsidR="00E5530F" w:rsidRDefault="00EB0C50">
      <w:pPr>
        <w:pStyle w:val="normal0"/>
        <w:widowControl w:val="0"/>
        <w:numPr>
          <w:ilvl w:val="0"/>
          <w:numId w:val="2"/>
          <w:numberingChange w:id="17"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Courtesy:</w:t>
      </w:r>
      <w:r>
        <w:rPr>
          <w:rFonts w:ascii="Times New Roman" w:eastAsia="Times New Roman" w:hAnsi="Times New Roman" w:cs="Times New Roman"/>
          <w:sz w:val="22"/>
          <w:szCs w:val="22"/>
        </w:rPr>
        <w:t xml:space="preserve"> Any future sale of the patents by </w:t>
      </w:r>
      <w:proofErr w:type="spellStart"/>
      <w:proofErr w:type="gram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 xml:space="preserve"> is subject to the right to acquire a license from the buyer at a six times the Regular Price (</w:t>
      </w:r>
      <w:r>
        <w:rPr>
          <w:rFonts w:ascii="Times New Roman" w:eastAsia="Times New Roman" w:hAnsi="Times New Roman" w:cs="Times New Roman"/>
          <w:b/>
          <w:sz w:val="22"/>
          <w:szCs w:val="22"/>
        </w:rPr>
        <w:t>“Courtesy Price”</w:t>
      </w:r>
      <w:r>
        <w:rPr>
          <w:rFonts w:ascii="Times New Roman" w:eastAsia="Times New Roman" w:hAnsi="Times New Roman" w:cs="Times New Roman"/>
          <w:sz w:val="22"/>
          <w:szCs w:val="22"/>
        </w:rPr>
        <w:t>) for nine months after the sale, even if the patents are enforced by the buyer.</w:t>
      </w:r>
    </w:p>
    <w:p w:rsidR="00E5530F" w:rsidRDefault="00EB0C50">
      <w:pPr>
        <w:pStyle w:val="normal0"/>
        <w:widowControl w:val="0"/>
        <w:numPr>
          <w:ilvl w:val="0"/>
          <w:numId w:val="2"/>
          <w:numberingChange w:id="18"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Full Transparency:</w:t>
      </w:r>
      <w:r>
        <w:rPr>
          <w:rFonts w:ascii="Times New Roman" w:eastAsia="Times New Roman" w:hAnsi="Times New Roman" w:cs="Times New Roman"/>
          <w:sz w:val="22"/>
          <w:szCs w:val="22"/>
        </w:rPr>
        <w:t xml:space="preserve">  Since participation in each </w:t>
      </w:r>
      <w:r>
        <w:rPr>
          <w:rFonts w:ascii="Times New Roman" w:eastAsia="Times New Roman" w:hAnsi="Times New Roman" w:cs="Times New Roman"/>
          <w:i/>
          <w:sz w:val="22"/>
          <w:szCs w:val="22"/>
        </w:rPr>
        <w:t>ad-hoc</w:t>
      </w:r>
      <w:r>
        <w:rPr>
          <w:rFonts w:ascii="Times New Roman" w:eastAsia="Times New Roman" w:hAnsi="Times New Roman" w:cs="Times New Roman"/>
          <w:sz w:val="22"/>
          <w:szCs w:val="22"/>
        </w:rPr>
        <w:t xml:space="preserve"> syndicate is </w:t>
      </w:r>
      <w:r>
        <w:rPr>
          <w:rFonts w:ascii="Times New Roman" w:eastAsia="Times New Roman" w:hAnsi="Times New Roman" w:cs="Times New Roman"/>
          <w:i/>
          <w:sz w:val="22"/>
          <w:szCs w:val="22"/>
        </w:rPr>
        <w:t>open and available to all</w:t>
      </w:r>
      <w:r>
        <w:rPr>
          <w:rFonts w:ascii="Times New Roman" w:eastAsia="Times New Roman" w:hAnsi="Times New Roman" w:cs="Times New Roman"/>
          <w:sz w:val="22"/>
          <w:szCs w:val="22"/>
        </w:rPr>
        <w:t xml:space="preserve">, and since licenses are available at any stage of the program, it is up to each prospective licensee to elect when to counter-execute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standard license agreement and thereby acquire a license under the patents.</w:t>
      </w:r>
    </w:p>
    <w:p w:rsidR="00E5530F" w:rsidRDefault="00EB0C50">
      <w:pPr>
        <w:pStyle w:val="normal0"/>
        <w:widowControl w:val="0"/>
        <w:numPr>
          <w:ilvl w:val="0"/>
          <w:numId w:val="2"/>
          <w:numberingChange w:id="19" w:author="Marisa Bracoloni" w:date="2015-08-05T13:40:00Z" w:original="➢"/>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b/>
          <w:sz w:val="22"/>
          <w:szCs w:val="22"/>
        </w:rPr>
        <w:t>Accommodating Slow Markets:</w:t>
      </w:r>
      <w:r>
        <w:rPr>
          <w:rFonts w:ascii="Times New Roman" w:eastAsia="Times New Roman" w:hAnsi="Times New Roman" w:cs="Times New Roman"/>
          <w:sz w:val="22"/>
          <w:szCs w:val="22"/>
        </w:rPr>
        <w:t xml:space="preserve"> Taking into consideration that in certain instances, the addressable market for a specific portfolio will be less responsive and may not timely react to an opportunity to participate in the funding of an acquisition, and since the 100 days due diligence period is mandated by the Program and cannot be extended, then, in efforts to not miss an opportunity for the market to obtain a desirable license,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may decide to fund the Seller’s Upfront Price from alternative financial resources, without changing the original licensing prices.</w:t>
      </w:r>
    </w:p>
    <w:p w:rsidR="00E5530F" w:rsidRDefault="00EB0C50">
      <w:pPr>
        <w:pStyle w:val="normal0"/>
      </w:pPr>
      <w:r>
        <w:br w:type="page"/>
      </w:r>
    </w:p>
    <w:p w:rsidR="00E5530F" w:rsidRDefault="00E5530F">
      <w:pPr>
        <w:pStyle w:val="normal0"/>
        <w:spacing w:after="200" w:line="276" w:lineRule="auto"/>
      </w:pPr>
    </w:p>
    <w:p w:rsidR="00E5530F" w:rsidRDefault="00EB0C50">
      <w:pPr>
        <w:pStyle w:val="Heading4"/>
        <w:contextualSpacing w:val="0"/>
      </w:pPr>
      <w:bookmarkStart w:id="20" w:name="h.or9gz1e722xi" w:colFirst="0" w:colLast="0"/>
      <w:bookmarkEnd w:id="20"/>
      <w:r>
        <w:t>Syndication Process</w:t>
      </w:r>
    </w:p>
    <w:p w:rsidR="00E5530F" w:rsidRDefault="00EB0C50">
      <w:pPr>
        <w:pStyle w:val="normal0"/>
        <w:widowControl w:val="0"/>
        <w:spacing w:after="200" w:line="276" w:lineRule="auto"/>
      </w:pPr>
      <w:r>
        <w:rPr>
          <w:rFonts w:ascii="Times New Roman" w:eastAsia="Times New Roman" w:hAnsi="Times New Roman" w:cs="Times New Roman"/>
          <w:sz w:val="22"/>
          <w:szCs w:val="22"/>
        </w:rPr>
        <w:t>The Syndication Process is explained and illustrated in Figure 1 below, with the below paragraph numbers corresponding to the enumerated steps in the illustration.</w:t>
      </w:r>
    </w:p>
    <w:p w:rsidR="00E5530F" w:rsidRDefault="00EB0C50">
      <w:pPr>
        <w:pStyle w:val="normal0"/>
        <w:widowControl w:val="0"/>
        <w:numPr>
          <w:ilvl w:val="0"/>
          <w:numId w:val="3"/>
          <w:numberingChange w:id="21" w:author="Marisa Bracoloni" w:date="2015-08-05T13:40:00Z" w:original="%1:1: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process is initiated upon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execution of a Patent Purchase Agreement (PPA) with a patent seller at the Seller’s Upfront Price (SUP).  The PPA includes a closing deadline of 100 days.</w:t>
      </w:r>
    </w:p>
    <w:p w:rsidR="00E5530F" w:rsidRDefault="00EB0C50">
      <w:pPr>
        <w:pStyle w:val="normal0"/>
        <w:widowControl w:val="0"/>
        <w:numPr>
          <w:ilvl w:val="0"/>
          <w:numId w:val="3"/>
          <w:numberingChange w:id="22" w:author="Marisa Bracoloni" w:date="2015-08-05T13:40:00Z" w:original="%1:2:0:."/>
        </w:numPr>
        <w:spacing w:after="200" w:line="276" w:lineRule="auto"/>
        <w:ind w:hanging="3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performs its due diligence and extends to operating companies executed offers to license the patents at prices equal to the SUP divided by the Number of Participants (</w:t>
      </w:r>
      <w:proofErr w:type="spellStart"/>
      <w:r>
        <w:rPr>
          <w:rFonts w:ascii="Times New Roman" w:eastAsia="Times New Roman" w:hAnsi="Times New Roman" w:cs="Times New Roman"/>
          <w:sz w:val="22"/>
          <w:szCs w:val="22"/>
        </w:rPr>
        <w:t>NoP</w:t>
      </w:r>
      <w:proofErr w:type="spellEnd"/>
      <w:r>
        <w:rPr>
          <w:rFonts w:ascii="Times New Roman" w:eastAsia="Times New Roman" w:hAnsi="Times New Roman" w:cs="Times New Roman"/>
          <w:sz w:val="22"/>
          <w:szCs w:val="22"/>
        </w:rPr>
        <w:t xml:space="preserve">) in the syndicate.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provides the PPA </w:t>
      </w:r>
      <w:ins w:id="23" w:author="Marisa Bracoloni" w:date="2015-08-05T13:40:00Z">
        <w:r w:rsidR="004C1352">
          <w:rPr>
            <w:rFonts w:ascii="Times New Roman" w:eastAsia="Times New Roman" w:hAnsi="Times New Roman" w:cs="Times New Roman"/>
            <w:sz w:val="22"/>
            <w:szCs w:val="22"/>
          </w:rPr>
          <w:t>subject to a nondisclosure agreement</w:t>
        </w:r>
      </w:ins>
      <w:ins w:id="24" w:author="Marisa Bracoloni" w:date="2015-08-05T13:41:00Z">
        <w:r w:rsidR="004C1352">
          <w:rPr>
            <w:rFonts w:ascii="Times New Roman" w:eastAsia="Times New Roman" w:hAnsi="Times New Roman" w:cs="Times New Roman"/>
            <w:sz w:val="22"/>
            <w:szCs w:val="22"/>
          </w:rPr>
          <w:t xml:space="preserve"> </w:t>
        </w:r>
      </w:ins>
      <w:ins w:id="25" w:author="Marisa Bracoloni" w:date="2015-08-05T13:54:00Z">
        <w:r w:rsidR="00D66B73" w:rsidRPr="00D66B73">
          <w:rPr>
            <w:rFonts w:ascii="Times New Roman" w:eastAsia="Times New Roman" w:hAnsi="Times New Roman" w:cs="Times New Roman"/>
            <w:sz w:val="22"/>
            <w:szCs w:val="22"/>
          </w:rPr>
          <w:t xml:space="preserve">to which the Seller is a beneficiary that prohibits disclosure of the existence of </w:t>
        </w:r>
        <w:r w:rsidR="00D66B73">
          <w:rPr>
            <w:rFonts w:ascii="Times New Roman" w:eastAsia="Times New Roman" w:hAnsi="Times New Roman" w:cs="Times New Roman"/>
            <w:sz w:val="22"/>
            <w:szCs w:val="22"/>
          </w:rPr>
          <w:t>the PPA</w:t>
        </w:r>
        <w:r w:rsidR="00D66B73" w:rsidRPr="00D66B73">
          <w:rPr>
            <w:rFonts w:ascii="Times New Roman" w:eastAsia="Times New Roman" w:hAnsi="Times New Roman" w:cs="Times New Roman"/>
            <w:sz w:val="22"/>
            <w:szCs w:val="22"/>
          </w:rPr>
          <w:t xml:space="preserve"> and any of the </w:t>
        </w:r>
        <w:proofErr w:type="spellStart"/>
        <w:r w:rsidR="00D66B73">
          <w:rPr>
            <w:rFonts w:ascii="Times New Roman" w:eastAsia="Times New Roman" w:hAnsi="Times New Roman" w:cs="Times New Roman"/>
            <w:sz w:val="22"/>
            <w:szCs w:val="22"/>
          </w:rPr>
          <w:t>PPA's</w:t>
        </w:r>
        <w:proofErr w:type="spellEnd"/>
        <w:r w:rsidR="00D66B73">
          <w:rPr>
            <w:rFonts w:ascii="Times New Roman" w:eastAsia="Times New Roman" w:hAnsi="Times New Roman" w:cs="Times New Roman"/>
            <w:sz w:val="22"/>
            <w:szCs w:val="22"/>
          </w:rPr>
          <w:t xml:space="preserve"> </w:t>
        </w:r>
        <w:r w:rsidR="00D66B73" w:rsidRPr="00D66B73">
          <w:rPr>
            <w:rFonts w:ascii="Times New Roman" w:eastAsia="Times New Roman" w:hAnsi="Times New Roman" w:cs="Times New Roman"/>
            <w:sz w:val="22"/>
            <w:szCs w:val="22"/>
          </w:rPr>
          <w:t xml:space="preserve">terms </w:t>
        </w:r>
      </w:ins>
      <w:ins w:id="26" w:author="Marisa Bracoloni" w:date="2015-08-05T13:55:00Z">
        <w:r w:rsidR="00D66B73">
          <w:rPr>
            <w:rFonts w:ascii="Times New Roman" w:eastAsia="Times New Roman" w:hAnsi="Times New Roman" w:cs="Times New Roman"/>
            <w:sz w:val="22"/>
            <w:szCs w:val="22"/>
          </w:rPr>
          <w:t xml:space="preserve">(the "NDA") </w:t>
        </w:r>
      </w:ins>
      <w:r>
        <w:rPr>
          <w:rFonts w:ascii="Times New Roman" w:eastAsia="Times New Roman" w:hAnsi="Times New Roman" w:cs="Times New Roman"/>
          <w:sz w:val="22"/>
          <w:szCs w:val="22"/>
        </w:rPr>
        <w:t>along with diligence materials to facilitate review of the patents.</w:t>
      </w:r>
    </w:p>
    <w:p w:rsidR="00E5530F" w:rsidRDefault="00EB0C50">
      <w:pPr>
        <w:pStyle w:val="normal0"/>
        <w:widowControl w:val="0"/>
        <w:numPr>
          <w:ilvl w:val="0"/>
          <w:numId w:val="3"/>
          <w:numberingChange w:id="27" w:author="Marisa Bracoloni" w:date="2015-08-05T13:40:00Z" w:original="%1:3: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Companies that wish to participate in the syndicate must send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 </w:t>
      </w:r>
      <w:r>
        <w:rPr>
          <w:rFonts w:ascii="Times New Roman" w:eastAsia="Times New Roman" w:hAnsi="Times New Roman" w:cs="Times New Roman"/>
          <w:b/>
          <w:sz w:val="22"/>
          <w:szCs w:val="22"/>
        </w:rPr>
        <w:t>Request to Participate</w:t>
      </w:r>
      <w:r>
        <w:rPr>
          <w:rFonts w:ascii="Times New Roman" w:eastAsia="Times New Roman" w:hAnsi="Times New Roman" w:cs="Times New Roman"/>
          <w:sz w:val="22"/>
          <w:szCs w:val="22"/>
        </w:rPr>
        <w:t>, stating the maximum license fee they commit to pay.</w:t>
      </w:r>
    </w:p>
    <w:p w:rsidR="00E5530F" w:rsidRDefault="00EB0C50">
      <w:pPr>
        <w:pStyle w:val="normal0"/>
        <w:widowControl w:val="0"/>
        <w:numPr>
          <w:ilvl w:val="0"/>
          <w:numId w:val="3"/>
          <w:numberingChange w:id="28" w:author="Marisa Bracoloni" w:date="2015-08-05T13:40:00Z" w:original="%1:4: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proceed with the syndication,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either accepts commitments from operating companies, the sum of which must be sufficient to fund the Purchase Price, or obtains alternative funding.  </w:t>
      </w:r>
    </w:p>
    <w:p w:rsidR="00E5530F" w:rsidRDefault="00EB0C50">
      <w:pPr>
        <w:pStyle w:val="normal0"/>
        <w:widowControl w:val="0"/>
        <w:numPr>
          <w:ilvl w:val="0"/>
          <w:numId w:val="3"/>
          <w:numberingChange w:id="29" w:author="Marisa Bracoloni" w:date="2015-08-05T13:40:00Z" w:original="%1:5: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receipt of Requests to Participate with aggregate commitments sufficient to pay the SUP or upon obtaining alternative funding,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notifies Seller of its successful due diligence</w:t>
      </w:r>
      <w:ins w:id="30" w:author="Marisa Bracoloni" w:date="2015-08-05T13:41:00Z">
        <w:r w:rsidR="004C1352">
          <w:rPr>
            <w:rFonts w:ascii="Times New Roman" w:eastAsia="Times New Roman" w:hAnsi="Times New Roman" w:cs="Times New Roman"/>
            <w:sz w:val="22"/>
            <w:szCs w:val="22"/>
          </w:rPr>
          <w:t xml:space="preserve">. </w:t>
        </w:r>
      </w:ins>
      <w:del w:id="31" w:author="Marisa Bracoloni" w:date="2015-08-05T13:41:00Z">
        <w:r w:rsidDel="004C1352">
          <w:rPr>
            <w:rFonts w:ascii="Times New Roman" w:eastAsia="Times New Roman" w:hAnsi="Times New Roman" w:cs="Times New Roman"/>
            <w:sz w:val="22"/>
            <w:szCs w:val="22"/>
          </w:rPr>
          <w:delText>, which effectuates the licenses to all the participants.</w:delText>
        </w:r>
      </w:del>
      <w:r>
        <w:rPr>
          <w:rFonts w:ascii="Times New Roman" w:eastAsia="Times New Roman" w:hAnsi="Times New Roman" w:cs="Times New Roman"/>
          <w:sz w:val="22"/>
          <w:szCs w:val="22"/>
        </w:rPr>
        <w:t xml:space="preserve">  </w:t>
      </w:r>
    </w:p>
    <w:p w:rsidR="00E5530F" w:rsidRDefault="00EB0C50">
      <w:pPr>
        <w:pStyle w:val="normal0"/>
        <w:widowControl w:val="0"/>
        <w:numPr>
          <w:ilvl w:val="0"/>
          <w:numId w:val="3"/>
          <w:numberingChange w:id="32" w:author="Marisa Bracoloni" w:date="2015-08-05T13:40:00Z" w:original="%1:6:0:."/>
        </w:numPr>
        <w:spacing w:after="200" w:line="276" w:lineRule="auto"/>
        <w:ind w:hanging="36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sends to all requesters a </w:t>
      </w:r>
      <w:r>
        <w:rPr>
          <w:rFonts w:ascii="Times New Roman" w:eastAsia="Times New Roman" w:hAnsi="Times New Roman" w:cs="Times New Roman"/>
          <w:b/>
          <w:sz w:val="22"/>
          <w:szCs w:val="22"/>
        </w:rPr>
        <w:t>Payment</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Notice</w:t>
      </w:r>
      <w:r>
        <w:rPr>
          <w:rFonts w:ascii="Times New Roman" w:eastAsia="Times New Roman" w:hAnsi="Times New Roman" w:cs="Times New Roman"/>
          <w:sz w:val="22"/>
          <w:szCs w:val="22"/>
        </w:rPr>
        <w:t xml:space="preserve"> stating the exact License Fee (= the SUP divided by </w:t>
      </w:r>
      <w:proofErr w:type="spellStart"/>
      <w:r>
        <w:rPr>
          <w:rFonts w:ascii="Times New Roman" w:eastAsia="Times New Roman" w:hAnsi="Times New Roman" w:cs="Times New Roman"/>
          <w:sz w:val="22"/>
          <w:szCs w:val="22"/>
        </w:rPr>
        <w:t>NoP</w:t>
      </w:r>
      <w:proofErr w:type="spellEnd"/>
      <w:r>
        <w:rPr>
          <w:rFonts w:ascii="Times New Roman" w:eastAsia="Times New Roman" w:hAnsi="Times New Roman" w:cs="Times New Roman"/>
          <w:sz w:val="22"/>
          <w:szCs w:val="22"/>
        </w:rPr>
        <w:t>)</w:t>
      </w:r>
    </w:p>
    <w:p w:rsidR="00E5530F" w:rsidRDefault="00EB0C50">
      <w:pPr>
        <w:pStyle w:val="normal0"/>
        <w:widowControl w:val="0"/>
        <w:numPr>
          <w:ilvl w:val="0"/>
          <w:numId w:val="3"/>
          <w:numberingChange w:id="33" w:author="Marisa Bracoloni" w:date="2015-08-05T13:40:00Z" w:original="%1:7: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Participants then counter execute the License Agreement, and pay their License Fee within seven calendar days directly to </w:t>
      </w:r>
      <w:del w:id="34" w:author="Marisa Bracoloni" w:date="2015-08-05T13:42:00Z">
        <w:r w:rsidDel="004C1352">
          <w:rPr>
            <w:rFonts w:ascii="Times New Roman" w:eastAsia="Times New Roman" w:hAnsi="Times New Roman" w:cs="Times New Roman"/>
            <w:sz w:val="22"/>
            <w:szCs w:val="22"/>
          </w:rPr>
          <w:delText>the Seller’s</w:delText>
        </w:r>
      </w:del>
      <w:proofErr w:type="spellStart"/>
      <w:ins w:id="35" w:author="Marisa Bracoloni" w:date="2015-08-05T13:42:00Z">
        <w:r w:rsidR="004C1352">
          <w:rPr>
            <w:rFonts w:ascii="Times New Roman" w:eastAsia="Times New Roman" w:hAnsi="Times New Roman" w:cs="Times New Roman"/>
            <w:sz w:val="22"/>
            <w:szCs w:val="22"/>
          </w:rPr>
          <w:t>SynPat's</w:t>
        </w:r>
      </w:ins>
      <w:proofErr w:type="spellEnd"/>
      <w:r>
        <w:rPr>
          <w:rFonts w:ascii="Times New Roman" w:eastAsia="Times New Roman" w:hAnsi="Times New Roman" w:cs="Times New Roman"/>
          <w:sz w:val="22"/>
          <w:szCs w:val="22"/>
        </w:rPr>
        <w:t xml:space="preserve"> bank account.</w:t>
      </w:r>
    </w:p>
    <w:p w:rsidR="00E5530F" w:rsidRDefault="00EB0C50">
      <w:pPr>
        <w:pStyle w:val="normal0"/>
        <w:widowControl w:val="0"/>
        <w:numPr>
          <w:ilvl w:val="0"/>
          <w:numId w:val="3"/>
          <w:numberingChange w:id="36" w:author="Marisa Bracoloni" w:date="2015-08-05T13:40:00Z" w:original="%1:8:0:."/>
        </w:numPr>
        <w:spacing w:after="200" w:line="276" w:lineRule="auto"/>
        <w:ind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Upon full payment of the SUP to the Seller, the Patents are assigned to </w:t>
      </w:r>
      <w:proofErr w:type="spellStart"/>
      <w:r>
        <w:rPr>
          <w:rFonts w:ascii="Times New Roman" w:eastAsia="Times New Roman" w:hAnsi="Times New Roman" w:cs="Times New Roman"/>
          <w:sz w:val="22"/>
          <w:szCs w:val="22"/>
        </w:rPr>
        <w:t>SynPat</w:t>
      </w:r>
      <w:proofErr w:type="spellEnd"/>
      <w:ins w:id="37" w:author="Marisa Bracoloni" w:date="2015-08-05T13:43:00Z">
        <w:r w:rsidR="00EC443A">
          <w:rPr>
            <w:rFonts w:ascii="Times New Roman" w:eastAsia="Times New Roman" w:hAnsi="Times New Roman" w:cs="Times New Roman"/>
            <w:sz w:val="22"/>
            <w:szCs w:val="22"/>
          </w:rPr>
          <w:t>, which effectuates the licenses to all the Participants</w:t>
        </w:r>
        <w:proofErr w:type="gramStart"/>
        <w:r w:rsidR="00EC443A">
          <w:rPr>
            <w:rFonts w:ascii="Times New Roman" w:eastAsia="Times New Roman" w:hAnsi="Times New Roman" w:cs="Times New Roman"/>
            <w:sz w:val="22"/>
            <w:szCs w:val="22"/>
          </w:rPr>
          <w:t>.</w:t>
        </w:r>
      </w:ins>
      <w:r>
        <w:rPr>
          <w:rFonts w:ascii="Times New Roman" w:eastAsia="Times New Roman" w:hAnsi="Times New Roman" w:cs="Times New Roman"/>
          <w:sz w:val="22"/>
          <w:szCs w:val="22"/>
        </w:rPr>
        <w:t>.</w:t>
      </w:r>
      <w:proofErr w:type="gramEnd"/>
    </w:p>
    <w:p w:rsidR="00E5530F" w:rsidRDefault="00E5530F">
      <w:pPr>
        <w:pStyle w:val="normal0"/>
        <w:widowControl w:val="0"/>
        <w:spacing w:after="200" w:line="276" w:lineRule="auto"/>
      </w:pPr>
    </w:p>
    <w:p w:rsidR="00E5530F" w:rsidRDefault="00E5530F">
      <w:pPr>
        <w:pStyle w:val="normal0"/>
        <w:widowControl w:val="0"/>
        <w:spacing w:after="200" w:line="276" w:lineRule="auto"/>
        <w:jc w:val="center"/>
      </w:pPr>
    </w:p>
    <w:p w:rsidR="00E5530F" w:rsidRDefault="00EB0C50">
      <w:pPr>
        <w:pStyle w:val="normal0"/>
        <w:widowControl w:val="0"/>
        <w:spacing w:after="200" w:line="276" w:lineRule="auto"/>
        <w:jc w:val="center"/>
      </w:pPr>
      <w:del w:id="38" w:author="Marisa Bracoloni" w:date="2015-08-05T13:44:00Z">
        <w:r w:rsidDel="000C2BC9">
          <w:rPr>
            <w:noProof/>
          </w:rPr>
          <w:drawing>
            <wp:inline distT="114300" distB="114300" distL="114300" distR="114300">
              <wp:extent cx="5943600" cy="5473700"/>
              <wp:effectExtent l="2540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5473700"/>
                      </a:xfrm>
                      <a:prstGeom prst="rect">
                        <a:avLst/>
                      </a:prstGeom>
                      <a:ln/>
                    </pic:spPr>
                  </pic:pic>
                </a:graphicData>
              </a:graphic>
            </wp:inline>
          </w:drawing>
        </w:r>
      </w:del>
    </w:p>
    <w:p w:rsidR="00E5530F" w:rsidRDefault="00E5530F">
      <w:pPr>
        <w:pStyle w:val="normal0"/>
        <w:widowControl w:val="0"/>
        <w:spacing w:after="200" w:line="276" w:lineRule="auto"/>
        <w:jc w:val="center"/>
      </w:pPr>
    </w:p>
    <w:p w:rsidR="00E5530F" w:rsidDel="000C2BC9" w:rsidRDefault="00EB0C50">
      <w:pPr>
        <w:pStyle w:val="normal0"/>
        <w:spacing w:after="200" w:line="276" w:lineRule="auto"/>
        <w:jc w:val="center"/>
        <w:rPr>
          <w:del w:id="39" w:author="Marisa Bracoloni" w:date="2015-08-05T13:44:00Z"/>
        </w:rPr>
      </w:pPr>
      <w:del w:id="40" w:author="Marisa Bracoloni" w:date="2015-08-05T13:44:00Z">
        <w:r w:rsidDel="000C2BC9">
          <w:rPr>
            <w:rFonts w:ascii="Times New Roman" w:eastAsia="Times New Roman" w:hAnsi="Times New Roman" w:cs="Times New Roman"/>
            <w:b/>
            <w:sz w:val="22"/>
            <w:szCs w:val="22"/>
            <w:u w:val="single"/>
          </w:rPr>
          <w:delText>Figure 1</w:delText>
        </w:r>
      </w:del>
    </w:p>
    <w:p w:rsidR="00E5530F" w:rsidRDefault="00EB0C50">
      <w:pPr>
        <w:pStyle w:val="normal0"/>
      </w:pPr>
      <w:r>
        <w:br w:type="page"/>
      </w:r>
    </w:p>
    <w:p w:rsidR="00E5530F" w:rsidRDefault="00E5530F">
      <w:pPr>
        <w:pStyle w:val="normal0"/>
        <w:spacing w:after="200" w:line="276" w:lineRule="auto"/>
      </w:pPr>
    </w:p>
    <w:p w:rsidR="00E5530F" w:rsidRDefault="00EB0C50">
      <w:pPr>
        <w:pStyle w:val="Heading4"/>
        <w:contextualSpacing w:val="0"/>
      </w:pPr>
      <w:bookmarkStart w:id="41" w:name="h.9kv1v11a3waa" w:colFirst="0" w:colLast="0"/>
      <w:bookmarkEnd w:id="41"/>
      <w:r>
        <w:t>Syndication Legal Structure</w:t>
      </w:r>
    </w:p>
    <w:p w:rsidR="00E5530F" w:rsidRDefault="00EB0C50">
      <w:pPr>
        <w:pStyle w:val="normal0"/>
        <w:widowControl w:val="0"/>
        <w:spacing w:after="200" w:line="276" w:lineRule="auto"/>
      </w:pPr>
      <w:r>
        <w:rPr>
          <w:rFonts w:ascii="Times New Roman" w:eastAsia="Times New Roman" w:hAnsi="Times New Roman" w:cs="Times New Roman"/>
          <w:sz w:val="22"/>
          <w:szCs w:val="22"/>
        </w:rPr>
        <w:t>The syndication process yields the following results:</w:t>
      </w:r>
    </w:p>
    <w:p w:rsidR="00E5530F" w:rsidRDefault="00EB0C50">
      <w:pPr>
        <w:pStyle w:val="normal0"/>
        <w:widowControl w:val="0"/>
        <w:numPr>
          <w:ilvl w:val="0"/>
          <w:numId w:val="6"/>
          <w:numberingChange w:id="42" w:author="Marisa Bracoloni" w:date="2015-08-05T13:40:00Z" w:original="%1:1: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Patent Seller receives its upfront price (aka Sellers Upfront Price, </w:t>
      </w:r>
      <w:r>
        <w:rPr>
          <w:rFonts w:ascii="Times New Roman" w:eastAsia="Times New Roman" w:hAnsi="Times New Roman" w:cs="Times New Roman"/>
          <w:b/>
          <w:sz w:val="22"/>
          <w:szCs w:val="22"/>
        </w:rPr>
        <w:t>SUP</w:t>
      </w:r>
      <w:r>
        <w:rPr>
          <w:rFonts w:ascii="Times New Roman" w:eastAsia="Times New Roman" w:hAnsi="Times New Roman" w:cs="Times New Roman"/>
          <w:sz w:val="22"/>
          <w:szCs w:val="22"/>
        </w:rPr>
        <w:t xml:space="preserve">), </w:t>
      </w:r>
    </w:p>
    <w:p w:rsidR="00E5530F" w:rsidRDefault="00EB0C50">
      <w:pPr>
        <w:pStyle w:val="normal0"/>
        <w:widowControl w:val="0"/>
        <w:numPr>
          <w:ilvl w:val="0"/>
          <w:numId w:val="6"/>
          <w:numberingChange w:id="43" w:author="Marisa Bracoloni" w:date="2015-08-05T13:40:00Z" w:original="%1:2: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Participants receive non-exclusive licenses under the patents, and </w:t>
      </w:r>
    </w:p>
    <w:p w:rsidR="00E5530F" w:rsidRDefault="00EB0C50">
      <w:pPr>
        <w:pStyle w:val="normal0"/>
        <w:widowControl w:val="0"/>
        <w:numPr>
          <w:ilvl w:val="0"/>
          <w:numId w:val="6"/>
          <w:numberingChange w:id="44" w:author="Marisa Bracoloni" w:date="2015-08-05T13:40:00Z" w:original="%1:3:0:."/>
        </w:numPr>
        <w:spacing w:after="200" w:line="276" w:lineRule="auto"/>
        <w:ind w:hanging="7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owns the patents.</w:t>
      </w:r>
    </w:p>
    <w:p w:rsidR="00E5530F" w:rsidRDefault="00EB0C50">
      <w:pPr>
        <w:pStyle w:val="normal0"/>
        <w:widowControl w:val="0"/>
        <w:spacing w:after="200" w:line="276" w:lineRule="auto"/>
      </w:pPr>
      <w:bookmarkStart w:id="45" w:name="h.gjdgxs" w:colFirst="0" w:colLast="0"/>
      <w:bookmarkEnd w:id="45"/>
      <w:r>
        <w:rPr>
          <w:rFonts w:ascii="Times New Roman" w:eastAsia="Times New Roman" w:hAnsi="Times New Roman" w:cs="Times New Roman"/>
          <w:sz w:val="22"/>
          <w:szCs w:val="22"/>
        </w:rPr>
        <w:t>The following arrangement secures Participants’ interests, allowing them to</w:t>
      </w:r>
      <w:ins w:id="46" w:author="Marisa Bracoloni" w:date="2015-08-05T13:45:00Z">
        <w:r w:rsidR="000C2BC9">
          <w:rPr>
            <w:rFonts w:ascii="Times New Roman" w:eastAsia="Times New Roman" w:hAnsi="Times New Roman" w:cs="Times New Roman"/>
            <w:sz w:val="22"/>
            <w:szCs w:val="22"/>
          </w:rPr>
          <w:t xml:space="preserve"> receive</w:t>
        </w:r>
      </w:ins>
      <w:r>
        <w:rPr>
          <w:rFonts w:ascii="Times New Roman" w:eastAsia="Times New Roman" w:hAnsi="Times New Roman" w:cs="Times New Roman"/>
          <w:sz w:val="22"/>
          <w:szCs w:val="22"/>
        </w:rPr>
        <w:t xml:space="preserve"> </w:t>
      </w:r>
      <w:ins w:id="47" w:author="Marisa Bracoloni" w:date="2015-08-05T13:45:00Z">
        <w:r w:rsidR="000C2BC9">
          <w:rPr>
            <w:rFonts w:ascii="Times New Roman" w:eastAsia="Times New Roman" w:hAnsi="Times New Roman" w:cs="Times New Roman"/>
            <w:sz w:val="22"/>
            <w:szCs w:val="22"/>
          </w:rPr>
          <w:t xml:space="preserve">the license granted to them </w:t>
        </w:r>
      </w:ins>
      <w:del w:id="48" w:author="Marisa Bracoloni" w:date="2015-08-05T13:45:00Z">
        <w:r w:rsidDel="000C2BC9">
          <w:rPr>
            <w:rFonts w:ascii="Times New Roman" w:eastAsia="Times New Roman" w:hAnsi="Times New Roman" w:cs="Times New Roman"/>
            <w:sz w:val="22"/>
            <w:szCs w:val="22"/>
          </w:rPr>
          <w:delText xml:space="preserve">pay </w:delText>
        </w:r>
      </w:del>
      <w:del w:id="49" w:author="Marisa Bracoloni" w:date="2015-08-05T13:48:00Z">
        <w:r w:rsidDel="000C2BC9">
          <w:rPr>
            <w:rFonts w:ascii="Times New Roman" w:eastAsia="Times New Roman" w:hAnsi="Times New Roman" w:cs="Times New Roman"/>
            <w:sz w:val="22"/>
            <w:szCs w:val="22"/>
          </w:rPr>
          <w:delText>their participation fees</w:delText>
        </w:r>
      </w:del>
      <w:r>
        <w:rPr>
          <w:rFonts w:ascii="Times New Roman" w:eastAsia="Times New Roman" w:hAnsi="Times New Roman" w:cs="Times New Roman"/>
          <w:sz w:val="22"/>
          <w:szCs w:val="22"/>
        </w:rPr>
        <w:t xml:space="preserve"> only after </w:t>
      </w:r>
      <w:del w:id="50" w:author="Marisa Bracoloni" w:date="2015-08-05T13:45:00Z">
        <w:r w:rsidDel="000C2BC9">
          <w:rPr>
            <w:rFonts w:ascii="Times New Roman" w:eastAsia="Times New Roman" w:hAnsi="Times New Roman" w:cs="Times New Roman"/>
            <w:sz w:val="22"/>
            <w:szCs w:val="22"/>
          </w:rPr>
          <w:delText>the licenses are granted to them</w:delText>
        </w:r>
      </w:del>
      <w:r>
        <w:rPr>
          <w:rFonts w:ascii="Times New Roman" w:eastAsia="Times New Roman" w:hAnsi="Times New Roman" w:cs="Times New Roman"/>
          <w:sz w:val="22"/>
          <w:szCs w:val="22"/>
        </w:rPr>
        <w:t>:</w:t>
      </w:r>
    </w:p>
    <w:p w:rsidR="00E5530F" w:rsidRDefault="00EB0C50">
      <w:pPr>
        <w:pStyle w:val="normal0"/>
        <w:widowControl w:val="0"/>
        <w:numPr>
          <w:ilvl w:val="0"/>
          <w:numId w:val="8"/>
          <w:numberingChange w:id="51" w:author="Marisa Bracoloni" w:date="2015-08-05T13:40:00Z" w:original="%1:1: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b/>
          <w:sz w:val="22"/>
          <w:szCs w:val="22"/>
        </w:rPr>
        <w:t>Patent Purchase Agreement (PPA)</w:t>
      </w:r>
      <w:r>
        <w:rPr>
          <w:rFonts w:ascii="Times New Roman" w:eastAsia="Times New Roman" w:hAnsi="Times New Roman" w:cs="Times New Roman"/>
          <w:sz w:val="22"/>
          <w:szCs w:val="22"/>
        </w:rPr>
        <w:t xml:space="preserve"> allows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to grant licenses to prospective Participants</w:t>
      </w:r>
      <w:del w:id="52" w:author="Marisa Bracoloni" w:date="2015-08-05T13:47:00Z">
        <w:r w:rsidDel="000C2BC9">
          <w:rPr>
            <w:rFonts w:ascii="Times New Roman" w:eastAsia="Times New Roman" w:hAnsi="Times New Roman" w:cs="Times New Roman"/>
            <w:sz w:val="22"/>
            <w:szCs w:val="22"/>
          </w:rPr>
          <w:delText>,</w:delText>
        </w:r>
      </w:del>
      <w:r>
        <w:rPr>
          <w:rFonts w:ascii="Times New Roman" w:eastAsia="Times New Roman" w:hAnsi="Times New Roman" w:cs="Times New Roman"/>
          <w:sz w:val="22"/>
          <w:szCs w:val="22"/>
        </w:rPr>
        <w:t xml:space="preserve"> upon </w:t>
      </w:r>
      <w:del w:id="53" w:author="Marisa Bracoloni" w:date="2015-08-05T13:46:00Z">
        <w:r w:rsidDel="000C2BC9">
          <w:rPr>
            <w:rFonts w:ascii="Times New Roman" w:eastAsia="Times New Roman" w:hAnsi="Times New Roman" w:cs="Times New Roman"/>
            <w:sz w:val="22"/>
            <w:szCs w:val="22"/>
          </w:rPr>
          <w:delText xml:space="preserve">receipt of </w:delText>
        </w:r>
        <w:r w:rsidDel="000C2BC9">
          <w:rPr>
            <w:rFonts w:ascii="Times New Roman" w:eastAsia="Times New Roman" w:hAnsi="Times New Roman" w:cs="Times New Roman"/>
            <w:sz w:val="22"/>
            <w:szCs w:val="22"/>
            <w:u w:val="single"/>
          </w:rPr>
          <w:delText>commitments</w:delText>
        </w:r>
        <w:r w:rsidDel="000C2BC9">
          <w:rPr>
            <w:rFonts w:ascii="Times New Roman" w:eastAsia="Times New Roman" w:hAnsi="Times New Roman" w:cs="Times New Roman"/>
            <w:sz w:val="22"/>
            <w:szCs w:val="22"/>
          </w:rPr>
          <w:delText xml:space="preserve"> sufficient to </w:delText>
        </w:r>
      </w:del>
      <w:r>
        <w:rPr>
          <w:rFonts w:ascii="Times New Roman" w:eastAsia="Times New Roman" w:hAnsi="Times New Roman" w:cs="Times New Roman"/>
          <w:sz w:val="22"/>
          <w:szCs w:val="22"/>
        </w:rPr>
        <w:t>pay</w:t>
      </w:r>
      <w:ins w:id="54" w:author="Marisa Bracoloni" w:date="2015-08-05T13:46:00Z">
        <w:r w:rsidR="000C2BC9">
          <w:rPr>
            <w:rFonts w:ascii="Times New Roman" w:eastAsia="Times New Roman" w:hAnsi="Times New Roman" w:cs="Times New Roman"/>
            <w:sz w:val="22"/>
            <w:szCs w:val="22"/>
          </w:rPr>
          <w:t>ment of</w:t>
        </w:r>
      </w:ins>
      <w:r>
        <w:rPr>
          <w:rFonts w:ascii="Times New Roman" w:eastAsia="Times New Roman" w:hAnsi="Times New Roman" w:cs="Times New Roman"/>
          <w:sz w:val="22"/>
          <w:szCs w:val="22"/>
        </w:rPr>
        <w:t xml:space="preserve"> the SUP</w:t>
      </w:r>
      <w:ins w:id="55" w:author="Marisa Bracoloni" w:date="2015-08-05T13:46:00Z">
        <w:r w:rsidR="000C2BC9">
          <w:rPr>
            <w:rFonts w:ascii="Times New Roman" w:eastAsia="Times New Roman" w:hAnsi="Times New Roman" w:cs="Times New Roman"/>
            <w:sz w:val="22"/>
            <w:szCs w:val="22"/>
          </w:rPr>
          <w:t xml:space="preserve"> to the Seller, regardless of receipt of </w:t>
        </w:r>
      </w:ins>
      <w:del w:id="56" w:author="Marisa Bracoloni" w:date="2015-08-05T13:47:00Z">
        <w:r w:rsidDel="000C2BC9">
          <w:rPr>
            <w:rFonts w:ascii="Times New Roman" w:eastAsia="Times New Roman" w:hAnsi="Times New Roman" w:cs="Times New Roman"/>
            <w:sz w:val="22"/>
            <w:szCs w:val="22"/>
          </w:rPr>
          <w:delText xml:space="preserve">, and </w:delText>
        </w:r>
        <w:r w:rsidDel="000C2BC9">
          <w:rPr>
            <w:rFonts w:ascii="Times New Roman" w:eastAsia="Times New Roman" w:hAnsi="Times New Roman" w:cs="Times New Roman"/>
            <w:sz w:val="22"/>
            <w:szCs w:val="22"/>
            <w:u w:val="single"/>
          </w:rPr>
          <w:delText>prior</w:delText>
        </w:r>
        <w:r w:rsidDel="000C2BC9">
          <w:rPr>
            <w:rFonts w:ascii="Times New Roman" w:eastAsia="Times New Roman" w:hAnsi="Times New Roman" w:cs="Times New Roman"/>
            <w:sz w:val="22"/>
            <w:szCs w:val="22"/>
          </w:rPr>
          <w:delText xml:space="preserve"> to the </w:delText>
        </w:r>
      </w:del>
      <w:r>
        <w:rPr>
          <w:rFonts w:ascii="Times New Roman" w:eastAsia="Times New Roman" w:hAnsi="Times New Roman" w:cs="Times New Roman"/>
          <w:sz w:val="22"/>
          <w:szCs w:val="22"/>
        </w:rPr>
        <w:t xml:space="preserve">actual payments by </w:t>
      </w:r>
      <w:ins w:id="57" w:author="Marisa Bracoloni" w:date="2015-08-05T13:47:00Z">
        <w:r w:rsidR="000C2BC9">
          <w:rPr>
            <w:rFonts w:ascii="Times New Roman" w:eastAsia="Times New Roman" w:hAnsi="Times New Roman" w:cs="Times New Roman"/>
            <w:sz w:val="22"/>
            <w:szCs w:val="22"/>
          </w:rPr>
          <w:t>Participants</w:t>
        </w:r>
      </w:ins>
      <w:del w:id="58" w:author="Marisa Bracoloni" w:date="2015-08-05T13:47:00Z">
        <w:r w:rsidDel="000C2BC9">
          <w:rPr>
            <w:rFonts w:ascii="Times New Roman" w:eastAsia="Times New Roman" w:hAnsi="Times New Roman" w:cs="Times New Roman"/>
            <w:sz w:val="22"/>
            <w:szCs w:val="22"/>
          </w:rPr>
          <w:delText>them</w:delText>
        </w:r>
      </w:del>
      <w:r>
        <w:rPr>
          <w:rFonts w:ascii="Times New Roman" w:eastAsia="Times New Roman" w:hAnsi="Times New Roman" w:cs="Times New Roman"/>
          <w:sz w:val="22"/>
          <w:szCs w:val="22"/>
        </w:rPr>
        <w:t xml:space="preserve">. </w:t>
      </w:r>
    </w:p>
    <w:p w:rsidR="00E5530F" w:rsidRDefault="00EB0C50">
      <w:pPr>
        <w:pStyle w:val="normal0"/>
        <w:widowControl w:val="0"/>
        <w:numPr>
          <w:ilvl w:val="0"/>
          <w:numId w:val="8"/>
          <w:numberingChange w:id="59" w:author="Marisa Bracoloni" w:date="2015-08-05T13:40:00Z" w:original="%1:2:0:."/>
        </w:numPr>
        <w:spacing w:after="200" w:line="276" w:lineRule="auto"/>
        <w:ind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executed </w:t>
      </w:r>
      <w:r>
        <w:rPr>
          <w:rFonts w:ascii="Times New Roman" w:eastAsia="Times New Roman" w:hAnsi="Times New Roman" w:cs="Times New Roman"/>
          <w:b/>
          <w:sz w:val="22"/>
          <w:szCs w:val="22"/>
        </w:rPr>
        <w:t>Patent License Agreement (PLA)</w:t>
      </w:r>
      <w:r>
        <w:rPr>
          <w:rFonts w:ascii="Times New Roman" w:eastAsia="Times New Roman" w:hAnsi="Times New Roman" w:cs="Times New Roman"/>
          <w:sz w:val="22"/>
          <w:szCs w:val="22"/>
        </w:rPr>
        <w:t xml:space="preserve"> from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grants a license to prospective Participants, and becomes effective upon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w:t>
      </w:r>
      <w:del w:id="60" w:author="Marisa Bracoloni" w:date="2015-08-05T13:47:00Z">
        <w:r w:rsidDel="000C2BC9">
          <w:rPr>
            <w:rFonts w:ascii="Times New Roman" w:eastAsia="Times New Roman" w:hAnsi="Times New Roman" w:cs="Times New Roman"/>
            <w:sz w:val="22"/>
            <w:szCs w:val="22"/>
          </w:rPr>
          <w:delText>receipt of commitments sufficient to fund</w:delText>
        </w:r>
      </w:del>
      <w:ins w:id="61" w:author="Marisa Bracoloni" w:date="2015-08-05T13:47:00Z">
        <w:r w:rsidR="000C2BC9">
          <w:rPr>
            <w:rFonts w:ascii="Times New Roman" w:eastAsia="Times New Roman" w:hAnsi="Times New Roman" w:cs="Times New Roman"/>
            <w:sz w:val="22"/>
            <w:szCs w:val="22"/>
          </w:rPr>
          <w:t>payment of</w:t>
        </w:r>
      </w:ins>
      <w:r>
        <w:rPr>
          <w:rFonts w:ascii="Times New Roman" w:eastAsia="Times New Roman" w:hAnsi="Times New Roman" w:cs="Times New Roman"/>
          <w:sz w:val="22"/>
          <w:szCs w:val="22"/>
        </w:rPr>
        <w:t xml:space="preserve"> the SUP</w:t>
      </w:r>
      <w:ins w:id="62" w:author="Marisa Bracoloni" w:date="2015-08-05T13:48:00Z">
        <w:r w:rsidR="000C2BC9">
          <w:rPr>
            <w:rFonts w:ascii="Times New Roman" w:eastAsia="Times New Roman" w:hAnsi="Times New Roman" w:cs="Times New Roman"/>
            <w:sz w:val="22"/>
            <w:szCs w:val="22"/>
          </w:rPr>
          <w:t xml:space="preserve"> to the Seller</w:t>
        </w:r>
      </w:ins>
      <w:r>
        <w:rPr>
          <w:rFonts w:ascii="Times New Roman" w:eastAsia="Times New Roman" w:hAnsi="Times New Roman" w:cs="Times New Roman"/>
          <w:sz w:val="22"/>
          <w:szCs w:val="22"/>
        </w:rPr>
        <w:t>.</w:t>
      </w:r>
    </w:p>
    <w:p w:rsidR="00E5530F" w:rsidDel="000C2BC9" w:rsidRDefault="00EB0C50">
      <w:pPr>
        <w:pStyle w:val="normal0"/>
        <w:widowControl w:val="0"/>
        <w:numPr>
          <w:ilvl w:val="0"/>
          <w:numId w:val="8"/>
          <w:numberingChange w:id="63" w:author="Marisa Bracoloni" w:date="2015-08-05T13:40:00Z" w:original="%1:3:0:."/>
        </w:numPr>
        <w:spacing w:after="200" w:line="276" w:lineRule="auto"/>
        <w:ind w:hanging="720"/>
        <w:rPr>
          <w:del w:id="64" w:author="Marisa Bracoloni" w:date="2015-08-05T13:49:00Z"/>
          <w:rFonts w:ascii="Times New Roman" w:eastAsia="Times New Roman" w:hAnsi="Times New Roman" w:cs="Times New Roman"/>
          <w:sz w:val="22"/>
          <w:szCs w:val="22"/>
        </w:rPr>
      </w:pPr>
      <w:del w:id="65" w:author="Marisa Bracoloni" w:date="2015-08-05T13:49:00Z">
        <w:r w:rsidDel="000C2BC9">
          <w:rPr>
            <w:rFonts w:ascii="Times New Roman" w:eastAsia="Times New Roman" w:hAnsi="Times New Roman" w:cs="Times New Roman"/>
            <w:sz w:val="22"/>
            <w:szCs w:val="22"/>
          </w:rPr>
          <w:delText xml:space="preserve">The receipt of </w:delText>
        </w:r>
        <w:r w:rsidDel="000C2BC9">
          <w:rPr>
            <w:rFonts w:ascii="Times New Roman" w:eastAsia="Times New Roman" w:hAnsi="Times New Roman" w:cs="Times New Roman"/>
            <w:b/>
            <w:sz w:val="22"/>
            <w:szCs w:val="22"/>
          </w:rPr>
          <w:delText>Requests to Participate</w:delText>
        </w:r>
        <w:r w:rsidDel="000C2BC9">
          <w:rPr>
            <w:rFonts w:ascii="Times New Roman" w:eastAsia="Times New Roman" w:hAnsi="Times New Roman" w:cs="Times New Roman"/>
            <w:sz w:val="22"/>
            <w:szCs w:val="22"/>
          </w:rPr>
          <w:delText xml:space="preserve"> with obligations to pay, in the aggregate, the full SUP, effectuate the PLA. </w:delText>
        </w:r>
      </w:del>
    </w:p>
    <w:p w:rsidR="00E5530F" w:rsidRDefault="00EB0C50">
      <w:pPr>
        <w:pStyle w:val="normal0"/>
        <w:widowControl w:val="0"/>
        <w:spacing w:after="200" w:line="276" w:lineRule="auto"/>
        <w:ind w:left="360"/>
      </w:pPr>
      <w:r>
        <w:rPr>
          <w:rFonts w:ascii="Times New Roman" w:eastAsia="Times New Roman" w:hAnsi="Times New Roman" w:cs="Times New Roman"/>
          <w:sz w:val="22"/>
          <w:szCs w:val="22"/>
        </w:rPr>
        <w:t xml:space="preserve">At this point in time, each Participant has a valid license and an obligation to pay its Participation Fee directly to </w:t>
      </w:r>
      <w:del w:id="66" w:author="Marisa Bracoloni" w:date="2015-08-05T13:49:00Z">
        <w:r w:rsidDel="000C2BC9">
          <w:rPr>
            <w:rFonts w:ascii="Times New Roman" w:eastAsia="Times New Roman" w:hAnsi="Times New Roman" w:cs="Times New Roman"/>
            <w:sz w:val="22"/>
            <w:szCs w:val="22"/>
          </w:rPr>
          <w:delText xml:space="preserve">the </w:delText>
        </w:r>
      </w:del>
      <w:proofErr w:type="spellStart"/>
      <w:r>
        <w:rPr>
          <w:rFonts w:ascii="Times New Roman" w:eastAsia="Times New Roman" w:hAnsi="Times New Roman" w:cs="Times New Roman"/>
          <w:sz w:val="22"/>
          <w:szCs w:val="22"/>
        </w:rPr>
        <w:t>S</w:t>
      </w:r>
      <w:ins w:id="67" w:author="Marisa Bracoloni" w:date="2015-08-05T13:49:00Z">
        <w:r w:rsidR="000C2BC9">
          <w:rPr>
            <w:rFonts w:ascii="Times New Roman" w:eastAsia="Times New Roman" w:hAnsi="Times New Roman" w:cs="Times New Roman"/>
            <w:sz w:val="22"/>
            <w:szCs w:val="22"/>
          </w:rPr>
          <w:t>ynPat's</w:t>
        </w:r>
        <w:proofErr w:type="spellEnd"/>
        <w:r w:rsidR="000C2BC9">
          <w:rPr>
            <w:rFonts w:ascii="Times New Roman" w:eastAsia="Times New Roman" w:hAnsi="Times New Roman" w:cs="Times New Roman"/>
            <w:sz w:val="22"/>
            <w:szCs w:val="22"/>
          </w:rPr>
          <w:t xml:space="preserve"> </w:t>
        </w:r>
      </w:ins>
      <w:del w:id="68" w:author="Marisa Bracoloni" w:date="2015-08-05T13:49:00Z">
        <w:r w:rsidDel="000C2BC9">
          <w:rPr>
            <w:rFonts w:ascii="Times New Roman" w:eastAsia="Times New Roman" w:hAnsi="Times New Roman" w:cs="Times New Roman"/>
            <w:sz w:val="22"/>
            <w:szCs w:val="22"/>
          </w:rPr>
          <w:delText xml:space="preserve">eller’s </w:delText>
        </w:r>
      </w:del>
      <w:r>
        <w:rPr>
          <w:rFonts w:ascii="Times New Roman" w:eastAsia="Times New Roman" w:hAnsi="Times New Roman" w:cs="Times New Roman"/>
          <w:sz w:val="22"/>
          <w:szCs w:val="22"/>
        </w:rPr>
        <w:t xml:space="preserve">account. </w:t>
      </w:r>
    </w:p>
    <w:p w:rsidR="00E5530F" w:rsidRDefault="00EB0C50">
      <w:pPr>
        <w:pStyle w:val="normal0"/>
        <w:widowControl w:val="0"/>
        <w:spacing w:after="200" w:line="276" w:lineRule="auto"/>
        <w:ind w:left="360"/>
      </w:pPr>
      <w:r>
        <w:rPr>
          <w:rFonts w:ascii="Times New Roman" w:eastAsia="Times New Roman" w:hAnsi="Times New Roman" w:cs="Times New Roman"/>
          <w:sz w:val="22"/>
          <w:szCs w:val="22"/>
        </w:rPr>
        <w:t xml:space="preserve">To secure the Seller’s interests, it retains ownership in the patents at all times, and only </w:t>
      </w:r>
      <w:r>
        <w:rPr>
          <w:rFonts w:ascii="Times New Roman" w:eastAsia="Times New Roman" w:hAnsi="Times New Roman" w:cs="Times New Roman"/>
          <w:sz w:val="22"/>
          <w:szCs w:val="22"/>
          <w:u w:val="single"/>
        </w:rPr>
        <w:t>after</w:t>
      </w:r>
      <w:r>
        <w:rPr>
          <w:rFonts w:ascii="Times New Roman" w:eastAsia="Times New Roman" w:hAnsi="Times New Roman" w:cs="Times New Roman"/>
          <w:sz w:val="22"/>
          <w:szCs w:val="22"/>
        </w:rPr>
        <w:t xml:space="preserve"> payment of the </w:t>
      </w:r>
      <w:del w:id="69" w:author="Marisa Bracoloni" w:date="2015-08-05T13:50:00Z">
        <w:r w:rsidDel="000C2BC9">
          <w:rPr>
            <w:rFonts w:ascii="Times New Roman" w:eastAsia="Times New Roman" w:hAnsi="Times New Roman" w:cs="Times New Roman"/>
            <w:sz w:val="22"/>
            <w:szCs w:val="22"/>
          </w:rPr>
          <w:delText>Participation Fee</w:delText>
        </w:r>
      </w:del>
      <w:ins w:id="70" w:author="Marisa Bracoloni" w:date="2015-08-05T13:50:00Z">
        <w:r w:rsidR="000C2BC9">
          <w:rPr>
            <w:rFonts w:ascii="Times New Roman" w:eastAsia="Times New Roman" w:hAnsi="Times New Roman" w:cs="Times New Roman"/>
            <w:sz w:val="22"/>
            <w:szCs w:val="22"/>
          </w:rPr>
          <w:t>SUP</w:t>
        </w:r>
      </w:ins>
      <w:r>
        <w:rPr>
          <w:rFonts w:ascii="Times New Roman" w:eastAsia="Times New Roman" w:hAnsi="Times New Roman" w:cs="Times New Roman"/>
          <w:sz w:val="22"/>
          <w:szCs w:val="22"/>
        </w:rPr>
        <w:t xml:space="preserve"> by </w:t>
      </w:r>
      <w:del w:id="71" w:author="Marisa Bracoloni" w:date="2015-08-05T13:49:00Z">
        <w:r w:rsidDel="000C2BC9">
          <w:rPr>
            <w:rFonts w:ascii="Times New Roman" w:eastAsia="Times New Roman" w:hAnsi="Times New Roman" w:cs="Times New Roman"/>
            <w:sz w:val="22"/>
            <w:szCs w:val="22"/>
            <w:u w:val="single"/>
          </w:rPr>
          <w:delText>all</w:delText>
        </w:r>
        <w:r w:rsidDel="000C2BC9">
          <w:rPr>
            <w:rFonts w:ascii="Times New Roman" w:eastAsia="Times New Roman" w:hAnsi="Times New Roman" w:cs="Times New Roman"/>
            <w:sz w:val="22"/>
            <w:szCs w:val="22"/>
          </w:rPr>
          <w:delText xml:space="preserve"> of the Participants</w:delText>
        </w:r>
      </w:del>
      <w:proofErr w:type="spellStart"/>
      <w:ins w:id="72" w:author="Marisa Bracoloni" w:date="2015-08-05T13:49:00Z">
        <w:r w:rsidR="000C2BC9">
          <w:rPr>
            <w:rFonts w:ascii="Times New Roman" w:eastAsia="Times New Roman" w:hAnsi="Times New Roman" w:cs="Times New Roman"/>
            <w:sz w:val="22"/>
            <w:szCs w:val="22"/>
            <w:u w:val="single"/>
          </w:rPr>
          <w:t>SynPat</w:t>
        </w:r>
      </w:ins>
      <w:proofErr w:type="spellEnd"/>
      <w:r>
        <w:rPr>
          <w:rFonts w:ascii="Times New Roman" w:eastAsia="Times New Roman" w:hAnsi="Times New Roman" w:cs="Times New Roman"/>
          <w:sz w:val="22"/>
          <w:szCs w:val="22"/>
        </w:rPr>
        <w:t xml:space="preserve">, the ownership in the patents is assigned to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w:t>
      </w:r>
    </w:p>
    <w:p w:rsidR="00E5530F" w:rsidDel="000C2BC9" w:rsidRDefault="00EB0C50">
      <w:pPr>
        <w:pStyle w:val="normal0"/>
        <w:widowControl w:val="0"/>
        <w:spacing w:after="200" w:line="276" w:lineRule="auto"/>
        <w:ind w:left="360"/>
        <w:rPr>
          <w:del w:id="73" w:author="Marisa Bracoloni" w:date="2015-08-05T13:50:00Z"/>
        </w:rPr>
      </w:pPr>
      <w:r>
        <w:rPr>
          <w:rFonts w:ascii="Times New Roman" w:eastAsia="Times New Roman" w:hAnsi="Times New Roman" w:cs="Times New Roman"/>
          <w:sz w:val="22"/>
          <w:szCs w:val="22"/>
        </w:rPr>
        <w:t xml:space="preserve">A failure by any Participant to pay its Participation Fee does not fail or invalidate the licenses granted to the other Participants.  Such failure to pay will simply create a contractual breach of the Patent </w:t>
      </w:r>
      <w:proofErr w:type="gramStart"/>
      <w:r>
        <w:rPr>
          <w:rFonts w:ascii="Times New Roman" w:eastAsia="Times New Roman" w:hAnsi="Times New Roman" w:cs="Times New Roman"/>
          <w:sz w:val="22"/>
          <w:szCs w:val="22"/>
        </w:rPr>
        <w:t xml:space="preserve">License Agreement between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and the failing Participant</w:t>
      </w:r>
      <w:ins w:id="74" w:author="Marisa Bracoloni" w:date="2015-08-05T13:50:00Z">
        <w:r w:rsidR="000C2BC9">
          <w:rPr>
            <w:rFonts w:ascii="Times New Roman" w:eastAsia="Times New Roman" w:hAnsi="Times New Roman" w:cs="Times New Roman"/>
            <w:sz w:val="22"/>
            <w:szCs w:val="22"/>
          </w:rPr>
          <w:t>.</w:t>
        </w:r>
      </w:ins>
      <w:proofErr w:type="gramEnd"/>
      <w:del w:id="75" w:author="Marisa Bracoloni" w:date="2015-08-05T13:50:00Z">
        <w:r w:rsidDel="000C2BC9">
          <w:rPr>
            <w:rFonts w:ascii="Times New Roman" w:eastAsia="Times New Roman" w:hAnsi="Times New Roman" w:cs="Times New Roman"/>
            <w:sz w:val="22"/>
            <w:szCs w:val="22"/>
          </w:rPr>
          <w:delText>, to which the Seller is a third party beneficiary.</w:delText>
        </w:r>
      </w:del>
    </w:p>
    <w:p w:rsidR="00E5530F" w:rsidRDefault="00EB0C50" w:rsidP="000C2BC9">
      <w:pPr>
        <w:pStyle w:val="normal0"/>
        <w:widowControl w:val="0"/>
        <w:spacing w:after="200" w:line="276" w:lineRule="auto"/>
        <w:ind w:left="360"/>
        <w:pPrChange w:id="76" w:author="Marisa Bracoloni" w:date="2015-08-05T13:50:00Z">
          <w:pPr>
            <w:pStyle w:val="normal0"/>
          </w:pPr>
        </w:pPrChange>
      </w:pPr>
      <w:r>
        <w:br w:type="page"/>
      </w:r>
    </w:p>
    <w:p w:rsidR="00E5530F" w:rsidRDefault="00E5530F">
      <w:pPr>
        <w:pStyle w:val="normal0"/>
        <w:widowControl w:val="0"/>
        <w:spacing w:after="200" w:line="276" w:lineRule="auto"/>
        <w:ind w:left="360"/>
      </w:pPr>
    </w:p>
    <w:p w:rsidR="00E5530F" w:rsidRDefault="00E5530F">
      <w:pPr>
        <w:pStyle w:val="normal0"/>
        <w:widowControl w:val="0"/>
        <w:spacing w:after="200" w:line="276" w:lineRule="auto"/>
        <w:ind w:left="360"/>
      </w:pPr>
    </w:p>
    <w:p w:rsidR="00E5530F" w:rsidRDefault="00EB0C50">
      <w:pPr>
        <w:pStyle w:val="Heading4"/>
        <w:contextualSpacing w:val="0"/>
      </w:pPr>
      <w:bookmarkStart w:id="77" w:name="h.ouufkcogzsi0" w:colFirst="0" w:colLast="0"/>
      <w:bookmarkEnd w:id="77"/>
      <w:r>
        <w:t>General Terms and Conditions</w:t>
      </w:r>
    </w:p>
    <w:p w:rsidR="00E5530F" w:rsidRDefault="00EB0C50">
      <w:pPr>
        <w:pStyle w:val="Heading5"/>
        <w:numPr>
          <w:ilvl w:val="0"/>
          <w:numId w:val="4"/>
          <w:numberingChange w:id="78" w:author="Marisa Bracoloni" w:date="2015-08-05T13:40:00Z" w:original="%1:1:0:."/>
        </w:numPr>
        <w:rPr>
          <w:u w:val="none"/>
        </w:rPr>
      </w:pPr>
      <w:bookmarkStart w:id="79" w:name="h.fettua3r57ve" w:colFirst="0" w:colLast="0"/>
      <w:bookmarkEnd w:id="79"/>
      <w:r>
        <w:t>Definitions</w:t>
      </w:r>
    </w:p>
    <w:p w:rsidR="00E5530F" w:rsidRDefault="00EB0C50">
      <w:pPr>
        <w:pStyle w:val="normal0"/>
        <w:widowControl w:val="0"/>
        <w:numPr>
          <w:ilvl w:val="1"/>
          <w:numId w:val="4"/>
          <w:numberingChange w:id="80" w:author="Marisa Bracoloni" w:date="2015-08-05T13:40:00Z" w:original="%1:1:0:.%2:1:0:."/>
        </w:numPr>
        <w:spacing w:after="200" w:line="276" w:lineRule="auto"/>
        <w:ind w:hanging="432"/>
        <w:rPr>
          <w:rFonts w:ascii="Times New Roman" w:eastAsia="Times New Roman" w:hAnsi="Times New Roman" w:cs="Times New Roman"/>
          <w:b/>
          <w:sz w:val="22"/>
          <w:szCs w:val="22"/>
        </w:rPr>
      </w:pPr>
      <w:r>
        <w:rPr>
          <w:rFonts w:ascii="Times New Roman" w:eastAsia="Times New Roman" w:hAnsi="Times New Roman" w:cs="Times New Roman"/>
          <w:b/>
          <w:sz w:val="22"/>
          <w:szCs w:val="22"/>
        </w:rPr>
        <w:t>“Due Diligence Period”</w:t>
      </w:r>
      <w:r>
        <w:rPr>
          <w:rFonts w:ascii="Times New Roman" w:eastAsia="Times New Roman" w:hAnsi="Times New Roman" w:cs="Times New Roman"/>
          <w:sz w:val="22"/>
          <w:szCs w:val="22"/>
        </w:rPr>
        <w:t xml:space="preserve"> shall mean </w:t>
      </w:r>
      <w:r>
        <w:rPr>
          <w:rFonts w:ascii="Times New Roman" w:eastAsia="Times New Roman" w:hAnsi="Times New Roman" w:cs="Times New Roman"/>
          <w:sz w:val="22"/>
          <w:szCs w:val="22"/>
          <w:highlight w:val="white"/>
        </w:rPr>
        <w:t xml:space="preserve">a period, not longer than one hundred (100) days, commencing on the Effective Date of the PPA, and ending upon the Seller’s receipt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of a Notice of Successful Due Diligence which means that funds for the Seller’s Upfront Price were successfully raised from a Syndicate or, in the event of a Shortfall, from a financial source.</w:t>
      </w:r>
    </w:p>
    <w:p w:rsidR="00E5530F" w:rsidRDefault="00EB0C50">
      <w:pPr>
        <w:pStyle w:val="normal0"/>
        <w:widowControl w:val="0"/>
        <w:numPr>
          <w:ilvl w:val="1"/>
          <w:numId w:val="4"/>
          <w:numberingChange w:id="81" w:author="Marisa Bracoloni" w:date="2015-08-05T13:40:00Z" w:original="%1:1:0:.%2: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“Invitation to Participate”</w:t>
      </w:r>
      <w:r>
        <w:rPr>
          <w:rFonts w:ascii="Times New Roman" w:eastAsia="Times New Roman" w:hAnsi="Times New Roman" w:cs="Times New Roman"/>
          <w:sz w:val="22"/>
          <w:szCs w:val="22"/>
          <w:highlight w:val="white"/>
        </w:rPr>
        <w:t xml:space="preserve"> shall mean the written invitation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Operating Companies to participate in a Syndicate in the form as attached hereto as </w:t>
      </w:r>
      <w:r>
        <w:rPr>
          <w:rFonts w:ascii="Times New Roman" w:eastAsia="Times New Roman" w:hAnsi="Times New Roman" w:cs="Times New Roman"/>
          <w:b/>
          <w:sz w:val="22"/>
          <w:szCs w:val="22"/>
          <w:highlight w:val="white"/>
        </w:rPr>
        <w:t>Exhibit 1</w:t>
      </w:r>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82" w:author="Marisa Bracoloni" w:date="2015-08-05T13:40:00Z" w:original="%1:1:0:.%2:3: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w:t>
      </w:r>
      <w:r>
        <w:rPr>
          <w:rFonts w:ascii="Times New Roman" w:eastAsia="Times New Roman" w:hAnsi="Times New Roman" w:cs="Times New Roman"/>
          <w:b/>
          <w:sz w:val="22"/>
          <w:szCs w:val="22"/>
          <w:highlight w:val="white"/>
        </w:rPr>
        <w:t>Maximum Committed Fee</w:t>
      </w:r>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 xml:space="preserve"> shall mean an amount stated in a Request to Participate, which a company requesting to participate sets as the highest amount it would be willing to pay as a Participation Fee. So long as the Syndicate is not formed, any potential Participant will be able to raise its committed amount by sending a new Request to Participate stating a higher Maximum Committed Fee.</w:t>
      </w:r>
    </w:p>
    <w:p w:rsidR="00E5530F" w:rsidRDefault="00EB0C50">
      <w:pPr>
        <w:pStyle w:val="normal0"/>
        <w:widowControl w:val="0"/>
        <w:numPr>
          <w:ilvl w:val="1"/>
          <w:numId w:val="4"/>
          <w:numberingChange w:id="83" w:author="Marisa Bracoloni" w:date="2015-08-05T13:40:00Z" w:original="%1:1:0:.%2:4: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Notice of Successful Due Diligence” (or “Syndicate Formation”)</w:t>
      </w:r>
      <w:r>
        <w:rPr>
          <w:rFonts w:ascii="Times New Roman" w:eastAsia="Times New Roman" w:hAnsi="Times New Roman" w:cs="Times New Roman"/>
          <w:sz w:val="22"/>
          <w:szCs w:val="22"/>
        </w:rPr>
        <w:t xml:space="preserve"> shall mean the written notification from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to Seller announcing that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has completed its due diligence and is ready to close the transaction and pay</w:t>
      </w:r>
      <w:del w:id="84" w:author="Marisa Bracoloni" w:date="2015-08-05T13:51:00Z">
        <w:r w:rsidDel="005E42AA">
          <w:rPr>
            <w:rFonts w:ascii="Times New Roman" w:eastAsia="Times New Roman" w:hAnsi="Times New Roman" w:cs="Times New Roman"/>
            <w:sz w:val="22"/>
            <w:szCs w:val="22"/>
          </w:rPr>
          <w:delText xml:space="preserve"> </w:delText>
        </w:r>
      </w:del>
      <w:r>
        <w:rPr>
          <w:rFonts w:ascii="Times New Roman" w:eastAsia="Times New Roman" w:hAnsi="Times New Roman" w:cs="Times New Roman"/>
          <w:sz w:val="22"/>
          <w:szCs w:val="22"/>
        </w:rPr>
        <w:t xml:space="preserve"> the SUP, in the form as attached hereto as </w:t>
      </w:r>
      <w:r>
        <w:rPr>
          <w:rFonts w:ascii="Times New Roman" w:eastAsia="Times New Roman" w:hAnsi="Times New Roman" w:cs="Times New Roman"/>
          <w:b/>
          <w:sz w:val="22"/>
          <w:szCs w:val="22"/>
        </w:rPr>
        <w:t>Exhibit 3</w:t>
      </w:r>
      <w:r>
        <w:rPr>
          <w:rFonts w:ascii="Times New Roman" w:eastAsia="Times New Roman" w:hAnsi="Times New Roman" w:cs="Times New Roman"/>
          <w:sz w:val="22"/>
          <w:szCs w:val="22"/>
        </w:rPr>
        <w:t>.</w:t>
      </w:r>
    </w:p>
    <w:p w:rsidR="00E5530F" w:rsidRDefault="00EB0C50">
      <w:pPr>
        <w:pStyle w:val="normal0"/>
        <w:widowControl w:val="0"/>
        <w:numPr>
          <w:ilvl w:val="1"/>
          <w:numId w:val="4"/>
          <w:numberingChange w:id="85" w:author="Marisa Bracoloni" w:date="2015-08-05T13:40:00Z" w:original="%1:1:0:.%2:5: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“Number of Participants” or “</w:t>
      </w:r>
      <w:proofErr w:type="spellStart"/>
      <w:r>
        <w:rPr>
          <w:rFonts w:ascii="Times New Roman" w:eastAsia="Times New Roman" w:hAnsi="Times New Roman" w:cs="Times New Roman"/>
          <w:b/>
          <w:sz w:val="22"/>
          <w:szCs w:val="22"/>
        </w:rPr>
        <w:t>NoP</w:t>
      </w:r>
      <w:proofErr w:type="spellEnd"/>
      <w:r>
        <w:rPr>
          <w:rFonts w:ascii="Times New Roman" w:eastAsia="Times New Roman" w:hAnsi="Times New Roman" w:cs="Times New Roman"/>
          <w:b/>
          <w:sz w:val="22"/>
          <w:szCs w:val="22"/>
        </w:rPr>
        <w:t>”</w:t>
      </w:r>
      <w:r>
        <w:rPr>
          <w:rFonts w:ascii="Times New Roman" w:eastAsia="Times New Roman" w:hAnsi="Times New Roman" w:cs="Times New Roman"/>
          <w:sz w:val="22"/>
          <w:szCs w:val="22"/>
        </w:rPr>
        <w:t xml:space="preserve"> shall mean the sum total of Participants.</w:t>
      </w:r>
    </w:p>
    <w:p w:rsidR="00E5530F" w:rsidRDefault="00EB0C50">
      <w:pPr>
        <w:pStyle w:val="normal0"/>
        <w:widowControl w:val="0"/>
        <w:numPr>
          <w:ilvl w:val="1"/>
          <w:numId w:val="4"/>
          <w:numberingChange w:id="86" w:author="Marisa Bracoloni" w:date="2015-08-05T13:40:00Z" w:original="%1:1:0:.%2:6:0:."/>
        </w:numPr>
        <w:spacing w:after="200" w:line="276" w:lineRule="auto"/>
        <w:ind w:hanging="432"/>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highlight w:val="white"/>
        </w:rPr>
        <w:t xml:space="preserve">“Operating Company” </w:t>
      </w:r>
      <w:r>
        <w:rPr>
          <w:rFonts w:ascii="Times New Roman" w:eastAsia="Times New Roman" w:hAnsi="Times New Roman" w:cs="Times New Roman"/>
          <w:sz w:val="22"/>
          <w:szCs w:val="22"/>
          <w:highlight w:val="white"/>
        </w:rPr>
        <w:t>shall mean any company that makes and/or provides goods and/or services, where the goods and/or services are not limited to the sale, acquisition and/or licensing of patents and/or patent applications.</w:t>
      </w:r>
    </w:p>
    <w:p w:rsidR="00E5530F" w:rsidDel="005E42AA" w:rsidRDefault="00E5530F">
      <w:pPr>
        <w:pStyle w:val="normal0"/>
        <w:widowControl w:val="0"/>
        <w:spacing w:after="200" w:line="276" w:lineRule="auto"/>
        <w:ind w:left="720"/>
        <w:rPr>
          <w:del w:id="87" w:author="Marisa Bracoloni" w:date="2015-08-05T13:51:00Z"/>
        </w:rPr>
      </w:pPr>
    </w:p>
    <w:p w:rsidR="00E5530F" w:rsidDel="005E42AA" w:rsidRDefault="00E5530F">
      <w:pPr>
        <w:pStyle w:val="normal0"/>
        <w:widowControl w:val="0"/>
        <w:spacing w:after="200" w:line="276" w:lineRule="auto"/>
        <w:ind w:left="720"/>
        <w:rPr>
          <w:del w:id="88" w:author="Marisa Bracoloni" w:date="2015-08-05T13:51:00Z"/>
        </w:rPr>
      </w:pPr>
    </w:p>
    <w:p w:rsidR="00E5530F" w:rsidRDefault="00EB0C50">
      <w:pPr>
        <w:pStyle w:val="normal0"/>
        <w:widowControl w:val="0"/>
        <w:numPr>
          <w:ilvl w:val="1"/>
          <w:numId w:val="4"/>
          <w:numberingChange w:id="89" w:author="Marisa Bracoloni" w:date="2015-08-05T13:40:00Z" w:original="%1:1:0:.%2:7: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“Participant”</w:t>
      </w:r>
      <w:r>
        <w:rPr>
          <w:rFonts w:ascii="Times New Roman" w:eastAsia="Times New Roman" w:hAnsi="Times New Roman" w:cs="Times New Roman"/>
          <w:sz w:val="22"/>
          <w:szCs w:val="22"/>
          <w:highlight w:val="white"/>
        </w:rPr>
        <w:t xml:space="preserve"> shall mean an Operating Company approved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participate in the Syndicate, based on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timely receipt from said Operating Company of a Request to Participate</w:t>
      </w:r>
      <w:r>
        <w:rPr>
          <w:rFonts w:ascii="Times New Roman" w:eastAsia="Times New Roman" w:hAnsi="Times New Roman" w:cs="Times New Roman"/>
          <w:sz w:val="22"/>
          <w:szCs w:val="22"/>
        </w:rPr>
        <w:t>.</w:t>
      </w:r>
    </w:p>
    <w:p w:rsidR="00E5530F" w:rsidRDefault="00EB0C50">
      <w:pPr>
        <w:pStyle w:val="normal0"/>
        <w:widowControl w:val="0"/>
        <w:numPr>
          <w:ilvl w:val="1"/>
          <w:numId w:val="4"/>
          <w:numberingChange w:id="90" w:author="Marisa Bracoloni" w:date="2015-08-05T13:40:00Z" w:original="%1:1:0:.%2:8: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Participation Fee </w:t>
      </w:r>
      <w:r>
        <w:rPr>
          <w:rFonts w:ascii="Times New Roman" w:eastAsia="Times New Roman" w:hAnsi="Times New Roman" w:cs="Times New Roman"/>
          <w:sz w:val="22"/>
          <w:szCs w:val="22"/>
        </w:rPr>
        <w:t>shall mean an amount equal to the Seller’s Upfront Price divided by the Number of Participants (=SUP/</w:t>
      </w:r>
      <w:proofErr w:type="spellStart"/>
      <w:r>
        <w:rPr>
          <w:rFonts w:ascii="Times New Roman" w:eastAsia="Times New Roman" w:hAnsi="Times New Roman" w:cs="Times New Roman"/>
          <w:sz w:val="22"/>
          <w:szCs w:val="22"/>
        </w:rPr>
        <w:t>NoP</w:t>
      </w:r>
      <w:proofErr w:type="spellEnd"/>
      <w:r>
        <w:rPr>
          <w:rFonts w:ascii="Times New Roman" w:eastAsia="Times New Roman" w:hAnsi="Times New Roman" w:cs="Times New Roman"/>
          <w:sz w:val="22"/>
          <w:szCs w:val="22"/>
        </w:rPr>
        <w:t>) (</w:t>
      </w:r>
      <w:r>
        <w:rPr>
          <w:rFonts w:ascii="Times New Roman" w:eastAsia="Times New Roman" w:hAnsi="Times New Roman" w:cs="Times New Roman"/>
          <w:b/>
          <w:sz w:val="22"/>
          <w:szCs w:val="22"/>
        </w:rPr>
        <w:t>“Cost Price”</w:t>
      </w:r>
      <w:r>
        <w:rPr>
          <w:rFonts w:ascii="Times New Roman" w:eastAsia="Times New Roman" w:hAnsi="Times New Roman" w:cs="Times New Roman"/>
          <w:sz w:val="22"/>
          <w:szCs w:val="22"/>
        </w:rPr>
        <w:t>).</w:t>
      </w:r>
    </w:p>
    <w:p w:rsidR="00E5530F" w:rsidRDefault="00EB0C50">
      <w:pPr>
        <w:pStyle w:val="normal0"/>
        <w:widowControl w:val="0"/>
        <w:numPr>
          <w:ilvl w:val="1"/>
          <w:numId w:val="4"/>
          <w:numberingChange w:id="91" w:author="Marisa Bracoloni" w:date="2015-08-05T13:40:00Z" w:original="%1:1:0:.%2:9: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Patent License Agreement (PLA)</w:t>
      </w:r>
      <w:r>
        <w:rPr>
          <w:rFonts w:ascii="Times New Roman" w:eastAsia="Times New Roman" w:hAnsi="Times New Roman" w:cs="Times New Roman"/>
          <w:sz w:val="22"/>
          <w:szCs w:val="22"/>
          <w:highlight w:val="white"/>
        </w:rPr>
        <w:t xml:space="preserve"> shall mean the agreement executed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 a licensor, according to which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grants a license under the Patents to potential licensees, which will be in full effect upon its counter execution by a licensee</w:t>
      </w:r>
      <w:ins w:id="92" w:author="Marisa Bracoloni" w:date="2015-08-05T13:52:00Z">
        <w:r w:rsidR="005E42AA">
          <w:rPr>
            <w:rFonts w:ascii="Times New Roman" w:eastAsia="Times New Roman" w:hAnsi="Times New Roman" w:cs="Times New Roman"/>
            <w:sz w:val="22"/>
            <w:szCs w:val="22"/>
            <w:highlight w:val="white"/>
          </w:rPr>
          <w:t xml:space="preserve"> only after the </w:t>
        </w:r>
        <w:proofErr w:type="gramStart"/>
        <w:r w:rsidR="005E42AA">
          <w:rPr>
            <w:rFonts w:ascii="Times New Roman" w:eastAsia="Times New Roman" w:hAnsi="Times New Roman" w:cs="Times New Roman"/>
            <w:sz w:val="22"/>
            <w:szCs w:val="22"/>
            <w:highlight w:val="white"/>
          </w:rPr>
          <w:t>Seller</w:t>
        </w:r>
        <w:proofErr w:type="gramEnd"/>
        <w:r w:rsidR="005E42AA">
          <w:rPr>
            <w:rFonts w:ascii="Times New Roman" w:eastAsia="Times New Roman" w:hAnsi="Times New Roman" w:cs="Times New Roman"/>
            <w:sz w:val="22"/>
            <w:szCs w:val="22"/>
            <w:highlight w:val="white"/>
          </w:rPr>
          <w:t xml:space="preserve"> has assigned the Patents to </w:t>
        </w:r>
        <w:proofErr w:type="spellStart"/>
        <w:r w:rsidR="005E42AA">
          <w:rPr>
            <w:rFonts w:ascii="Times New Roman" w:eastAsia="Times New Roman" w:hAnsi="Times New Roman" w:cs="Times New Roman"/>
            <w:sz w:val="22"/>
            <w:szCs w:val="22"/>
            <w:highlight w:val="white"/>
          </w:rPr>
          <w:t>SynPat</w:t>
        </w:r>
      </w:ins>
      <w:proofErr w:type="spellEnd"/>
      <w:r>
        <w:rPr>
          <w:rFonts w:ascii="Times New Roman" w:eastAsia="Times New Roman" w:hAnsi="Times New Roman" w:cs="Times New Roman"/>
          <w:sz w:val="22"/>
          <w:szCs w:val="22"/>
          <w:highlight w:val="white"/>
        </w:rPr>
        <w:t>. An executed copy of the PLA will be provided to each operating company that is invited to participate in the acquisition syndicate.</w:t>
      </w:r>
    </w:p>
    <w:p w:rsidR="00E5530F" w:rsidRDefault="00EB0C50">
      <w:pPr>
        <w:pStyle w:val="normal0"/>
        <w:widowControl w:val="0"/>
        <w:numPr>
          <w:ilvl w:val="1"/>
          <w:numId w:val="4"/>
          <w:numberingChange w:id="93" w:author="Marisa Bracoloni" w:date="2015-08-05T13:40:00Z" w:original="%1:1:0:.%2:10:0:."/>
        </w:numPr>
        <w:spacing w:after="200" w:line="276" w:lineRule="auto"/>
        <w:ind w:hanging="432"/>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highlight w:val="white"/>
        </w:rPr>
        <w:t>Patent Purchase Agreement (PPA)</w:t>
      </w:r>
      <w:r>
        <w:rPr>
          <w:rFonts w:ascii="Times New Roman" w:eastAsia="Times New Roman" w:hAnsi="Times New Roman" w:cs="Times New Roman"/>
          <w:sz w:val="22"/>
          <w:szCs w:val="22"/>
          <w:highlight w:val="white"/>
        </w:rPr>
        <w:t xml:space="preserve"> shall mean the agreement executed by the seller of the Patents and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according to which the seller sells the Patents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 copy of the PPA executed between the seller and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will be provided for </w:t>
      </w:r>
      <w:del w:id="94" w:author="Marisa Bracoloni" w:date="2015-08-05T13:56:00Z">
        <w:r w:rsidDel="00D66B73">
          <w:rPr>
            <w:rFonts w:ascii="Times New Roman" w:eastAsia="Times New Roman" w:hAnsi="Times New Roman" w:cs="Times New Roman"/>
            <w:sz w:val="22"/>
            <w:szCs w:val="22"/>
            <w:highlight w:val="white"/>
          </w:rPr>
          <w:delText xml:space="preserve">the </w:delText>
        </w:r>
      </w:del>
      <w:r>
        <w:rPr>
          <w:rFonts w:ascii="Times New Roman" w:eastAsia="Times New Roman" w:hAnsi="Times New Roman" w:cs="Times New Roman"/>
          <w:sz w:val="22"/>
          <w:szCs w:val="22"/>
          <w:highlight w:val="white"/>
        </w:rPr>
        <w:t xml:space="preserve">review </w:t>
      </w:r>
      <w:ins w:id="95" w:author="Marisa Bracoloni" w:date="2015-08-05T13:53:00Z">
        <w:r w:rsidR="00D66B73">
          <w:rPr>
            <w:rFonts w:ascii="Times New Roman" w:eastAsia="Times New Roman" w:hAnsi="Times New Roman" w:cs="Times New Roman"/>
            <w:sz w:val="22"/>
            <w:szCs w:val="22"/>
            <w:highlight w:val="white"/>
          </w:rPr>
          <w:t xml:space="preserve">under executed </w:t>
        </w:r>
      </w:ins>
      <w:ins w:id="96" w:author="Marisa Bracoloni" w:date="2015-08-05T13:55:00Z">
        <w:r w:rsidR="00D66B73">
          <w:rPr>
            <w:rFonts w:ascii="Times New Roman" w:eastAsia="Times New Roman" w:hAnsi="Times New Roman" w:cs="Times New Roman"/>
            <w:sz w:val="22"/>
            <w:szCs w:val="22"/>
            <w:highlight w:val="white"/>
          </w:rPr>
          <w:t>NDA</w:t>
        </w:r>
      </w:ins>
      <w:ins w:id="97" w:author="Marisa Bracoloni" w:date="2015-08-05T13:53:00Z">
        <w:r w:rsidR="00D66B73">
          <w:rPr>
            <w:rFonts w:ascii="Times New Roman" w:eastAsia="Times New Roman" w:hAnsi="Times New Roman" w:cs="Times New Roman"/>
            <w:sz w:val="22"/>
            <w:szCs w:val="22"/>
            <w:highlight w:val="white"/>
          </w:rPr>
          <w:t xml:space="preserve"> </w:t>
        </w:r>
      </w:ins>
      <w:r>
        <w:rPr>
          <w:rFonts w:ascii="Times New Roman" w:eastAsia="Times New Roman" w:hAnsi="Times New Roman" w:cs="Times New Roman"/>
          <w:sz w:val="22"/>
          <w:szCs w:val="22"/>
          <w:highlight w:val="white"/>
        </w:rPr>
        <w:t xml:space="preserve">of each operating company that is invited to participate in the acquisition syndicate and in the event of a Shortfall, also to Investor. </w:t>
      </w:r>
    </w:p>
    <w:p w:rsidR="00E5530F" w:rsidRDefault="00EB0C50">
      <w:pPr>
        <w:pStyle w:val="normal0"/>
        <w:widowControl w:val="0"/>
        <w:numPr>
          <w:ilvl w:val="1"/>
          <w:numId w:val="4"/>
          <w:numberingChange w:id="98" w:author="Marisa Bracoloni" w:date="2015-08-05T13:40:00Z" w:original="%1:1:0:.%2:1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 xml:space="preserve"> “Payment Notice” </w:t>
      </w:r>
      <w:r>
        <w:rPr>
          <w:rFonts w:ascii="Times New Roman" w:eastAsia="Times New Roman" w:hAnsi="Times New Roman" w:cs="Times New Roman"/>
          <w:sz w:val="22"/>
          <w:szCs w:val="22"/>
          <w:highlight w:val="white"/>
        </w:rPr>
        <w:t xml:space="preserve">shall mean a written notice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each of the Participants, announcing that the Syndicate has been formed, reaffirming the licenses granted under the Patent License Agreement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 a licensor) to each of the Participants (as licensees) </w:t>
      </w:r>
      <w:ins w:id="99" w:author="Marisa Bracoloni" w:date="2015-08-05T13:56:00Z">
        <w:r w:rsidR="00D66B73">
          <w:rPr>
            <w:rFonts w:ascii="Times New Roman" w:eastAsia="Times New Roman" w:hAnsi="Times New Roman" w:cs="Times New Roman"/>
            <w:sz w:val="22"/>
            <w:szCs w:val="22"/>
            <w:highlight w:val="white"/>
          </w:rPr>
          <w:t xml:space="preserve">subject to the terms of the PPA </w:t>
        </w:r>
      </w:ins>
      <w:r>
        <w:rPr>
          <w:rFonts w:ascii="Times New Roman" w:eastAsia="Times New Roman" w:hAnsi="Times New Roman" w:cs="Times New Roman"/>
          <w:sz w:val="22"/>
          <w:szCs w:val="22"/>
          <w:highlight w:val="white"/>
        </w:rPr>
        <w:t xml:space="preserve">and requesting the transfer of their payment to </w:t>
      </w:r>
      <w:proofErr w:type="spellStart"/>
      <w:r>
        <w:rPr>
          <w:rFonts w:ascii="Times New Roman" w:eastAsia="Times New Roman" w:hAnsi="Times New Roman" w:cs="Times New Roman"/>
          <w:sz w:val="22"/>
          <w:szCs w:val="22"/>
          <w:highlight w:val="white"/>
        </w:rPr>
        <w:t>S</w:t>
      </w:r>
      <w:ins w:id="100" w:author="Marisa Bracoloni" w:date="2015-08-05T13:56:00Z">
        <w:r w:rsidR="00D66B73">
          <w:rPr>
            <w:rFonts w:ascii="Times New Roman" w:eastAsia="Times New Roman" w:hAnsi="Times New Roman" w:cs="Times New Roman"/>
            <w:sz w:val="22"/>
            <w:szCs w:val="22"/>
            <w:highlight w:val="white"/>
          </w:rPr>
          <w:t>ynPat</w:t>
        </w:r>
      </w:ins>
      <w:proofErr w:type="spellEnd"/>
      <w:del w:id="101" w:author="Marisa Bracoloni" w:date="2015-08-05T13:56:00Z">
        <w:r w:rsidDel="00D66B73">
          <w:rPr>
            <w:rFonts w:ascii="Times New Roman" w:eastAsia="Times New Roman" w:hAnsi="Times New Roman" w:cs="Times New Roman"/>
            <w:sz w:val="22"/>
            <w:szCs w:val="22"/>
            <w:highlight w:val="white"/>
          </w:rPr>
          <w:delText>eller</w:delText>
        </w:r>
      </w:del>
      <w:r>
        <w:rPr>
          <w:rFonts w:ascii="Times New Roman" w:eastAsia="Times New Roman" w:hAnsi="Times New Roman" w:cs="Times New Roman"/>
          <w:sz w:val="22"/>
          <w:szCs w:val="22"/>
          <w:highlight w:val="white"/>
        </w:rPr>
        <w:t xml:space="preserve"> in the form as attached hereto as </w:t>
      </w:r>
      <w:r>
        <w:rPr>
          <w:rFonts w:ascii="Times New Roman" w:eastAsia="Times New Roman" w:hAnsi="Times New Roman" w:cs="Times New Roman"/>
          <w:b/>
          <w:sz w:val="22"/>
          <w:szCs w:val="22"/>
          <w:highlight w:val="white"/>
        </w:rPr>
        <w:t xml:space="preserve">Exhibit </w:t>
      </w:r>
      <w:r>
        <w:rPr>
          <w:rFonts w:ascii="Times New Roman" w:eastAsia="Times New Roman" w:hAnsi="Times New Roman" w:cs="Times New Roman"/>
          <w:b/>
          <w:sz w:val="22"/>
          <w:szCs w:val="22"/>
        </w:rPr>
        <w:t>4</w:t>
      </w:r>
      <w:r>
        <w:rPr>
          <w:rFonts w:ascii="Times New Roman" w:eastAsia="Times New Roman" w:hAnsi="Times New Roman" w:cs="Times New Roman"/>
          <w:sz w:val="22"/>
          <w:szCs w:val="22"/>
        </w:rPr>
        <w:t>.</w:t>
      </w:r>
    </w:p>
    <w:p w:rsidR="00E5530F" w:rsidRDefault="00EB0C50">
      <w:pPr>
        <w:pStyle w:val="normal0"/>
        <w:widowControl w:val="0"/>
        <w:numPr>
          <w:ilvl w:val="1"/>
          <w:numId w:val="4"/>
          <w:numberingChange w:id="102" w:author="Marisa Bracoloni" w:date="2015-08-05T13:40:00Z" w:original="%1:1:0:.%2:1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 xml:space="preserve">“Regular Licensing Stage” </w:t>
      </w:r>
      <w:r>
        <w:rPr>
          <w:rFonts w:ascii="Times New Roman" w:eastAsia="Times New Roman" w:hAnsi="Times New Roman" w:cs="Times New Roman"/>
          <w:sz w:val="22"/>
          <w:szCs w:val="22"/>
          <w:highlight w:val="white"/>
        </w:rPr>
        <w:t xml:space="preserve">shall mean a period commencing on the date of the </w:t>
      </w:r>
      <w:r>
        <w:rPr>
          <w:rFonts w:ascii="Times New Roman" w:eastAsia="Times New Roman" w:hAnsi="Times New Roman" w:cs="Times New Roman"/>
          <w:b/>
          <w:sz w:val="22"/>
          <w:szCs w:val="22"/>
        </w:rPr>
        <w:t xml:space="preserve">Notice of Successful Due Diligence </w:t>
      </w:r>
      <w:r>
        <w:rPr>
          <w:rFonts w:ascii="Times New Roman" w:eastAsia="Times New Roman" w:hAnsi="Times New Roman" w:cs="Times New Roman"/>
          <w:sz w:val="22"/>
          <w:szCs w:val="22"/>
          <w:highlight w:val="white"/>
        </w:rPr>
        <w:t xml:space="preserve">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Seller, and expiring four (4) months thereafter, during which period licenses under the Patents are available in exchange for an amount equal to 1.5 * Cost Price (= </w:t>
      </w:r>
      <w:r>
        <w:rPr>
          <w:rFonts w:ascii="Times New Roman" w:eastAsia="Times New Roman" w:hAnsi="Times New Roman" w:cs="Times New Roman"/>
          <w:b/>
          <w:sz w:val="22"/>
          <w:szCs w:val="22"/>
          <w:highlight w:val="white"/>
        </w:rPr>
        <w:t>“Regular Price”</w:t>
      </w:r>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103" w:author="Marisa Bracoloni" w:date="2015-08-05T13:40:00Z" w:original="%1:1:0:.%2:13: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“Request to Participate”</w:t>
      </w:r>
      <w:r>
        <w:rPr>
          <w:rFonts w:ascii="Times New Roman" w:eastAsia="Times New Roman" w:hAnsi="Times New Roman" w:cs="Times New Roman"/>
          <w:sz w:val="22"/>
          <w:szCs w:val="22"/>
          <w:highlight w:val="white"/>
        </w:rPr>
        <w:t xml:space="preserve"> shall mean a written request issued by an Operating Company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whether or not it was initially invited to Participate, indicating its interest to become a Participant in the Syndicate, which includes, among other obligations, an undertaking by the requester to pay a Participation Fee up to an amount designated by the requester in the form as attached hereto as </w:t>
      </w:r>
      <w:r>
        <w:rPr>
          <w:rFonts w:ascii="Times New Roman" w:eastAsia="Times New Roman" w:hAnsi="Times New Roman" w:cs="Times New Roman"/>
          <w:b/>
          <w:sz w:val="22"/>
          <w:szCs w:val="22"/>
          <w:highlight w:val="white"/>
        </w:rPr>
        <w:t>Exhibit 2</w:t>
      </w:r>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104" w:author="Marisa Bracoloni" w:date="2015-08-05T13:40:00Z" w:original="%1:1:0:.%2:14: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“Revenue Share Payments”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highlight w:val="white"/>
        </w:rPr>
        <w:t xml:space="preserve">shall mean quarterly payments made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Seller of amounts equal to one third (1/3) of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w:t>
      </w:r>
      <w:r>
        <w:rPr>
          <w:rFonts w:ascii="Times New Roman" w:eastAsia="Times New Roman" w:hAnsi="Times New Roman" w:cs="Times New Roman"/>
          <w:sz w:val="22"/>
          <w:szCs w:val="22"/>
        </w:rPr>
        <w:t xml:space="preserve"> in the preceding quarter according to the terms of the PPA, or shall also mean </w:t>
      </w:r>
      <w:r>
        <w:rPr>
          <w:rFonts w:ascii="Times New Roman" w:eastAsia="Times New Roman" w:hAnsi="Times New Roman" w:cs="Times New Roman"/>
          <w:sz w:val="22"/>
          <w:szCs w:val="22"/>
          <w:highlight w:val="white"/>
        </w:rPr>
        <w:t xml:space="preserve">quarterly payments, made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be equally shared by the Participants of amounts equal to one third (1/3) of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w:t>
      </w:r>
      <w:r>
        <w:rPr>
          <w:rFonts w:ascii="Times New Roman" w:eastAsia="Times New Roman" w:hAnsi="Times New Roman" w:cs="Times New Roman"/>
          <w:sz w:val="22"/>
          <w:szCs w:val="22"/>
        </w:rPr>
        <w:t xml:space="preserve"> in the preceding quarter, according to the terms of the PLA.</w:t>
      </w:r>
    </w:p>
    <w:p w:rsidR="00E5530F" w:rsidRDefault="00EB0C50">
      <w:pPr>
        <w:pStyle w:val="normal0"/>
        <w:widowControl w:val="0"/>
        <w:numPr>
          <w:ilvl w:val="1"/>
          <w:numId w:val="4"/>
          <w:numberingChange w:id="105" w:author="Marisa Bracoloni" w:date="2015-08-05T13:40:00Z" w:original="%1:1:0:.%2:15: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Revenue Share Reporting Form”</w:t>
      </w:r>
      <w:r>
        <w:rPr>
          <w:rFonts w:ascii="Times New Roman" w:eastAsia="Times New Roman" w:hAnsi="Times New Roman" w:cs="Times New Roman"/>
          <w:sz w:val="22"/>
          <w:szCs w:val="22"/>
          <w:highlight w:val="white"/>
        </w:rPr>
        <w:t xml:space="preserve"> shall mean a written statement,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Seller and Participants, setting forth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in the form as attached hereto as </w:t>
      </w:r>
      <w:r>
        <w:rPr>
          <w:rFonts w:ascii="Times New Roman" w:eastAsia="Times New Roman" w:hAnsi="Times New Roman" w:cs="Times New Roman"/>
          <w:b/>
          <w:sz w:val="22"/>
          <w:szCs w:val="22"/>
          <w:highlight w:val="white"/>
        </w:rPr>
        <w:t>Exhibit 5</w:t>
      </w:r>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106" w:author="Marisa Bracoloni" w:date="2015-08-05T13:40:00Z" w:original="%1:1:0:.%2:16:0:."/>
        </w:numPr>
        <w:spacing w:after="200" w:line="276" w:lineRule="auto"/>
        <w:ind w:hanging="432"/>
        <w:rPr>
          <w:rFonts w:ascii="Times New Roman" w:eastAsia="Times New Roman" w:hAnsi="Times New Roman" w:cs="Times New Roman"/>
          <w:sz w:val="22"/>
          <w:szCs w:val="22"/>
          <w:highlight w:val="white"/>
        </w:rPr>
      </w:pPr>
      <w:r>
        <w:rPr>
          <w:rFonts w:ascii="Times New Roman" w:eastAsia="Times New Roman" w:hAnsi="Times New Roman" w:cs="Times New Roman"/>
          <w:b/>
          <w:sz w:val="22"/>
          <w:szCs w:val="22"/>
          <w:highlight w:val="white"/>
        </w:rPr>
        <w:t xml:space="preserve">“Risk Averse Licensing Stage” </w:t>
      </w:r>
      <w:r>
        <w:rPr>
          <w:rFonts w:ascii="Times New Roman" w:eastAsia="Times New Roman" w:hAnsi="Times New Roman" w:cs="Times New Roman"/>
          <w:sz w:val="22"/>
          <w:szCs w:val="22"/>
          <w:highlight w:val="white"/>
        </w:rPr>
        <w:t xml:space="preserve">shall mean a period commencing at the expiry of the Regular Licensing Stage </w:t>
      </w:r>
      <w:r w:rsidR="006E3219">
        <w:rPr>
          <w:rFonts w:ascii="Times New Roman" w:eastAsia="Times New Roman" w:hAnsi="Times New Roman" w:cs="Times New Roman"/>
          <w:sz w:val="22"/>
          <w:szCs w:val="22"/>
          <w:highlight w:val="white"/>
        </w:rPr>
        <w:t>and ending</w:t>
      </w:r>
      <w:r>
        <w:rPr>
          <w:rFonts w:ascii="Times New Roman" w:eastAsia="Times New Roman" w:hAnsi="Times New Roman" w:cs="Times New Roman"/>
          <w:sz w:val="22"/>
          <w:szCs w:val="22"/>
          <w:highlight w:val="white"/>
        </w:rPr>
        <w:t xml:space="preserve"> in the event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assigns its rights in the Patents to another, during which licenses under the Patents are available in exchange for an amount equal to 2 * Regular Price (</w:t>
      </w:r>
      <w:r>
        <w:rPr>
          <w:rFonts w:ascii="Times New Roman" w:eastAsia="Times New Roman" w:hAnsi="Times New Roman" w:cs="Times New Roman"/>
          <w:b/>
          <w:sz w:val="22"/>
          <w:szCs w:val="22"/>
          <w:highlight w:val="white"/>
        </w:rPr>
        <w:t>“Validated Price”</w:t>
      </w:r>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107" w:author="Marisa Bracoloni" w:date="2015-08-05T13:40:00Z" w:original="%1:1:0:.%2:17: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“Shortfall”</w:t>
      </w:r>
      <w:r>
        <w:rPr>
          <w:rFonts w:ascii="Times New Roman" w:eastAsia="Times New Roman" w:hAnsi="Times New Roman" w:cs="Times New Roman"/>
          <w:sz w:val="22"/>
          <w:szCs w:val="22"/>
          <w:highlight w:val="white"/>
        </w:rPr>
        <w:t xml:space="preserve"> shall refer to the situation when the Syndicated Amount is smaller than the Seller’s Upfront Price.</w:t>
      </w:r>
    </w:p>
    <w:p w:rsidR="00E5530F" w:rsidRDefault="00EB0C50">
      <w:pPr>
        <w:pStyle w:val="normal0"/>
        <w:widowControl w:val="0"/>
        <w:numPr>
          <w:ilvl w:val="1"/>
          <w:numId w:val="4"/>
          <w:numberingChange w:id="108" w:author="Marisa Bracoloni" w:date="2015-08-05T13:40:00Z" w:original="%1:1:0:.%2:18: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“Shortfall Adjustments”</w:t>
      </w:r>
      <w:r>
        <w:rPr>
          <w:rFonts w:ascii="Times New Roman" w:eastAsia="Times New Roman" w:hAnsi="Times New Roman" w:cs="Times New Roman"/>
          <w:sz w:val="22"/>
          <w:szCs w:val="22"/>
        </w:rPr>
        <w:t xml:space="preserve"> shall mean a payment, made by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to the Investor, of an amount equal to the </w:t>
      </w:r>
      <w:r>
        <w:rPr>
          <w:rFonts w:ascii="Times New Roman" w:eastAsia="Times New Roman" w:hAnsi="Times New Roman" w:cs="Times New Roman"/>
          <w:sz w:val="22"/>
          <w:szCs w:val="22"/>
          <w:highlight w:val="white"/>
        </w:rPr>
        <w:t>Investor Contribution,</w:t>
      </w:r>
      <w:r>
        <w:rPr>
          <w:rFonts w:ascii="Times New Roman" w:eastAsia="Times New Roman" w:hAnsi="Times New Roman" w:cs="Times New Roman"/>
          <w:sz w:val="22"/>
          <w:szCs w:val="22"/>
        </w:rPr>
        <w:t xml:space="preserve"> according to Section 5 hereunder.</w:t>
      </w:r>
    </w:p>
    <w:p w:rsidR="00E5530F" w:rsidDel="00551EE6" w:rsidRDefault="00E5530F">
      <w:pPr>
        <w:pStyle w:val="normal0"/>
        <w:widowControl w:val="0"/>
        <w:spacing w:after="200" w:line="276" w:lineRule="auto"/>
        <w:ind w:left="720"/>
        <w:rPr>
          <w:del w:id="109" w:author="Marisa Bracoloni" w:date="2015-08-05T13:57:00Z"/>
        </w:rPr>
      </w:pPr>
    </w:p>
    <w:p w:rsidR="00E5530F" w:rsidDel="00551EE6" w:rsidRDefault="00E5530F">
      <w:pPr>
        <w:pStyle w:val="normal0"/>
        <w:widowControl w:val="0"/>
        <w:spacing w:after="200" w:line="276" w:lineRule="auto"/>
        <w:ind w:left="720"/>
        <w:rPr>
          <w:del w:id="110" w:author="Marisa Bracoloni" w:date="2015-08-05T13:57:00Z"/>
        </w:rPr>
      </w:pPr>
    </w:p>
    <w:p w:rsidR="00E5530F" w:rsidRDefault="00EB0C50">
      <w:pPr>
        <w:pStyle w:val="normal0"/>
        <w:widowControl w:val="0"/>
        <w:numPr>
          <w:ilvl w:val="1"/>
          <w:numId w:val="4"/>
          <w:numberingChange w:id="111" w:author="Marisa Bracoloni" w:date="2015-08-05T13:40:00Z" w:original="%1:1:0:.%2:19: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“Syndicate”</w:t>
      </w:r>
      <w:r>
        <w:rPr>
          <w:rFonts w:ascii="Times New Roman" w:eastAsia="Times New Roman" w:hAnsi="Times New Roman" w:cs="Times New Roman"/>
          <w:sz w:val="22"/>
          <w:szCs w:val="22"/>
          <w:highlight w:val="white"/>
        </w:rPr>
        <w:t xml:space="preserve"> shall mean the smallest group of prospective Participants, for which the smallest Maximum Committed Fee multiplied by the number of participants in that group yields the highest amount</w:t>
      </w:r>
      <w:r>
        <w:rPr>
          <w:rFonts w:ascii="Times New Roman" w:eastAsia="Times New Roman" w:hAnsi="Times New Roman" w:cs="Times New Roman"/>
          <w:sz w:val="22"/>
          <w:szCs w:val="22"/>
        </w:rPr>
        <w:t>.</w:t>
      </w:r>
    </w:p>
    <w:p w:rsidR="00E5530F" w:rsidRDefault="00EB0C50">
      <w:pPr>
        <w:pStyle w:val="normal0"/>
        <w:widowControl w:val="0"/>
        <w:numPr>
          <w:ilvl w:val="1"/>
          <w:numId w:val="4"/>
          <w:numberingChange w:id="112" w:author="Marisa Bracoloni" w:date="2015-08-05T13:40:00Z" w:original="%1:1:0:.%2:20: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rPr>
        <w:t>“Syndicated Amount”</w:t>
      </w:r>
      <w:r>
        <w:rPr>
          <w:rFonts w:ascii="Times New Roman" w:eastAsia="Times New Roman" w:hAnsi="Times New Roman" w:cs="Times New Roman"/>
          <w:sz w:val="22"/>
          <w:szCs w:val="22"/>
        </w:rPr>
        <w:t xml:space="preserve"> shall mean the number of Participants in the Syndicate multiplied by the smallest Maximum Committed Fee.</w:t>
      </w:r>
    </w:p>
    <w:p w:rsidR="00E5530F" w:rsidRDefault="00EB0C50">
      <w:pPr>
        <w:pStyle w:val="normal0"/>
        <w:widowControl w:val="0"/>
        <w:numPr>
          <w:ilvl w:val="1"/>
          <w:numId w:val="4"/>
          <w:numberingChange w:id="113" w:author="Marisa Bracoloni" w:date="2015-08-05T13:40:00Z" w:original="%1:1:0:.%2: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b/>
          <w:sz w:val="22"/>
          <w:szCs w:val="22"/>
          <w:highlight w:val="white"/>
        </w:rPr>
        <w:t>“</w:t>
      </w:r>
      <w:proofErr w:type="spellStart"/>
      <w:r>
        <w:rPr>
          <w:rFonts w:ascii="Times New Roman" w:eastAsia="Times New Roman" w:hAnsi="Times New Roman" w:cs="Times New Roman"/>
          <w:b/>
          <w:sz w:val="22"/>
          <w:szCs w:val="22"/>
          <w:highlight w:val="white"/>
        </w:rPr>
        <w:t>SynPat’s</w:t>
      </w:r>
      <w:proofErr w:type="spellEnd"/>
      <w:r>
        <w:rPr>
          <w:rFonts w:ascii="Times New Roman" w:eastAsia="Times New Roman" w:hAnsi="Times New Roman" w:cs="Times New Roman"/>
          <w:b/>
          <w:sz w:val="22"/>
          <w:szCs w:val="22"/>
          <w:highlight w:val="white"/>
        </w:rPr>
        <w:t xml:space="preserve"> Revenues”</w:t>
      </w:r>
      <w:r>
        <w:rPr>
          <w:rFonts w:ascii="Times New Roman" w:eastAsia="Times New Roman" w:hAnsi="Times New Roman" w:cs="Times New Roman"/>
          <w:sz w:val="22"/>
          <w:szCs w:val="22"/>
          <w:highlight w:val="white"/>
        </w:rPr>
        <w:t xml:space="preserve"> shall mean any amount actually received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its Affiliates, or on behalf of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or its Affiliates in relation to the licensing of the Patents, or the sale of the Patents, minus Shortfall Adjustments, if made, under Section 8.</w:t>
      </w:r>
    </w:p>
    <w:p w:rsidR="00E5530F" w:rsidRDefault="00EB0C50" w:rsidP="00551EE6">
      <w:pPr>
        <w:pStyle w:val="normal0"/>
        <w:widowControl w:val="0"/>
        <w:numPr>
          <w:ilvl w:val="1"/>
          <w:numId w:val="4"/>
          <w:numberingChange w:id="114" w:author="Marisa Bracoloni" w:date="2015-08-05T13:40:00Z" w:original="%1:1:0:.%2:22:0:."/>
        </w:numPr>
        <w:spacing w:after="200" w:line="276" w:lineRule="auto"/>
        <w:ind w:left="0"/>
        <w:rPr>
          <w:rFonts w:ascii="Times New Roman" w:eastAsia="Times New Roman" w:hAnsi="Times New Roman" w:cs="Times New Roman"/>
          <w:sz w:val="22"/>
          <w:szCs w:val="22"/>
        </w:rPr>
        <w:pPrChange w:id="115" w:author="Marisa Bracoloni" w:date="2015-08-05T13:59:00Z">
          <w:pPr>
            <w:pStyle w:val="normal0"/>
            <w:widowControl w:val="0"/>
            <w:numPr>
              <w:ilvl w:val="1"/>
              <w:numId w:val="4"/>
            </w:numPr>
            <w:spacing w:after="200" w:line="276" w:lineRule="auto"/>
            <w:ind w:left="792" w:firstLine="360"/>
          </w:pPr>
        </w:pPrChange>
      </w:pPr>
      <w:r>
        <w:rPr>
          <w:rFonts w:ascii="Times New Roman" w:eastAsia="Times New Roman" w:hAnsi="Times New Roman" w:cs="Times New Roman"/>
          <w:b/>
          <w:sz w:val="22"/>
          <w:szCs w:val="22"/>
        </w:rPr>
        <w:t>“</w:t>
      </w:r>
      <w:proofErr w:type="spellStart"/>
      <w:r>
        <w:rPr>
          <w:rFonts w:ascii="Times New Roman" w:eastAsia="Times New Roman" w:hAnsi="Times New Roman" w:cs="Times New Roman"/>
          <w:b/>
          <w:sz w:val="22"/>
          <w:szCs w:val="22"/>
        </w:rPr>
        <w:t>SynPat’s</w:t>
      </w:r>
      <w:proofErr w:type="spellEnd"/>
      <w:r>
        <w:rPr>
          <w:rFonts w:ascii="Times New Roman" w:eastAsia="Times New Roman" w:hAnsi="Times New Roman" w:cs="Times New Roman"/>
          <w:b/>
          <w:sz w:val="22"/>
          <w:szCs w:val="22"/>
        </w:rPr>
        <w:t xml:space="preserve"> Revenue Share”</w:t>
      </w:r>
      <w:r>
        <w:rPr>
          <w:rFonts w:ascii="Times New Roman" w:eastAsia="Times New Roman" w:hAnsi="Times New Roman" w:cs="Times New Roman"/>
          <w:sz w:val="22"/>
          <w:szCs w:val="22"/>
        </w:rPr>
        <w:t xml:space="preserve"> shall mean one-third (1/3) of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Revenues which </w:t>
      </w:r>
      <w:ins w:id="116" w:author="Marisa Bracoloni" w:date="2015-08-05T13:59:00Z">
        <w:r w:rsidR="00551EE6">
          <w:rPr>
            <w:rFonts w:ascii="Times New Roman" w:eastAsia="Times New Roman" w:hAnsi="Times New Roman" w:cs="Times New Roman"/>
            <w:sz w:val="22"/>
            <w:szCs w:val="22"/>
          </w:rPr>
          <w:tab/>
        </w:r>
      </w:ins>
      <w:r>
        <w:rPr>
          <w:rFonts w:ascii="Times New Roman" w:eastAsia="Times New Roman" w:hAnsi="Times New Roman" w:cs="Times New Roman"/>
          <w:sz w:val="22"/>
          <w:szCs w:val="22"/>
        </w:rPr>
        <w:t xml:space="preserve">remains with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after paying one third (1/3) of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Revenues to the Seller, and one-</w:t>
      </w:r>
      <w:ins w:id="117" w:author="Marisa Bracoloni" w:date="2015-08-05T13:59:00Z">
        <w:r w:rsidR="00551EE6">
          <w:rPr>
            <w:rFonts w:ascii="Times New Roman" w:eastAsia="Times New Roman" w:hAnsi="Times New Roman" w:cs="Times New Roman"/>
            <w:sz w:val="22"/>
            <w:szCs w:val="22"/>
          </w:rPr>
          <w:tab/>
        </w:r>
      </w:ins>
      <w:r>
        <w:rPr>
          <w:rFonts w:ascii="Times New Roman" w:eastAsia="Times New Roman" w:hAnsi="Times New Roman" w:cs="Times New Roman"/>
          <w:sz w:val="22"/>
          <w:szCs w:val="22"/>
        </w:rPr>
        <w:t xml:space="preserve">third (1/3) of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Revenues to the Participants (and be equally distributed among them).</w:t>
      </w:r>
    </w:p>
    <w:p w:rsidR="00E5530F" w:rsidRDefault="00EB0C50">
      <w:pPr>
        <w:pStyle w:val="Heading5"/>
        <w:numPr>
          <w:ilvl w:val="0"/>
          <w:numId w:val="4"/>
          <w:numberingChange w:id="118" w:author="Marisa Bracoloni" w:date="2015-08-05T13:40:00Z" w:original="%1:2:0:."/>
        </w:numPr>
        <w:rPr>
          <w:u w:val="none"/>
        </w:rPr>
      </w:pPr>
      <w:bookmarkStart w:id="119" w:name="h.k5m180uy8wkb" w:colFirst="0" w:colLast="0"/>
      <w:bookmarkEnd w:id="119"/>
      <w:r>
        <w:t>Due Diligence and Solicitation.</w:t>
      </w:r>
    </w:p>
    <w:p w:rsidR="00E5530F" w:rsidRDefault="00EB0C50">
      <w:pPr>
        <w:pStyle w:val="normal0"/>
        <w:widowControl w:val="0"/>
        <w:numPr>
          <w:ilvl w:val="1"/>
          <w:numId w:val="4"/>
          <w:numberingChange w:id="120" w:author="Marisa Bracoloni" w:date="2015-08-05T13:40:00Z" w:original="%1:2:0:.%2:1:0:."/>
        </w:numPr>
        <w:spacing w:after="200" w:line="276" w:lineRule="auto"/>
        <w:ind w:hanging="432"/>
        <w:rPr>
          <w:rFonts w:ascii="Times New Roman" w:eastAsia="Times New Roman" w:hAnsi="Times New Roman" w:cs="Times New Roman"/>
          <w:sz w:val="22"/>
          <w:szCs w:val="22"/>
          <w:highlight w:val="white"/>
        </w:rPr>
      </w:pPr>
      <w:bookmarkStart w:id="121" w:name="h.6nofa8smagbh" w:colFirst="0" w:colLast="0"/>
      <w:bookmarkEnd w:id="121"/>
      <w:r>
        <w:rPr>
          <w:rFonts w:ascii="Times New Roman" w:eastAsia="Times New Roman" w:hAnsi="Times New Roman" w:cs="Times New Roman"/>
          <w:sz w:val="22"/>
          <w:szCs w:val="22"/>
          <w:highlight w:val="white"/>
        </w:rPr>
        <w:t xml:space="preserve">Upon execution of a PPA,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will complete its due diligence </w:t>
      </w:r>
      <w:del w:id="122" w:author="Marisa Bracoloni" w:date="2015-08-05T13:59:00Z">
        <w:r w:rsidDel="000208F7">
          <w:rPr>
            <w:rFonts w:ascii="Times New Roman" w:eastAsia="Times New Roman" w:hAnsi="Times New Roman" w:cs="Times New Roman"/>
            <w:sz w:val="22"/>
            <w:szCs w:val="22"/>
            <w:highlight w:val="white"/>
          </w:rPr>
          <w:delText>and  invite</w:delText>
        </w:r>
      </w:del>
      <w:ins w:id="123" w:author="Marisa Bracoloni" w:date="2015-08-05T13:59:00Z">
        <w:r w:rsidR="000208F7">
          <w:rPr>
            <w:rFonts w:ascii="Times New Roman" w:eastAsia="Times New Roman" w:hAnsi="Times New Roman" w:cs="Times New Roman"/>
            <w:sz w:val="22"/>
            <w:szCs w:val="22"/>
            <w:highlight w:val="white"/>
          </w:rPr>
          <w:t>and invite</w:t>
        </w:r>
      </w:ins>
      <w:r>
        <w:rPr>
          <w:rFonts w:ascii="Times New Roman" w:eastAsia="Times New Roman" w:hAnsi="Times New Roman" w:cs="Times New Roman"/>
          <w:sz w:val="22"/>
          <w:szCs w:val="22"/>
          <w:highlight w:val="white"/>
        </w:rPr>
        <w:t xml:space="preserve"> Operating Companies to become Participants in a Syndicate to be formed within the Due Diligence Period. </w:t>
      </w:r>
    </w:p>
    <w:p w:rsidR="00E5530F" w:rsidRDefault="00EB0C50">
      <w:pPr>
        <w:pStyle w:val="normal0"/>
        <w:widowControl w:val="0"/>
        <w:numPr>
          <w:ilvl w:val="1"/>
          <w:numId w:val="4"/>
          <w:numberingChange w:id="124" w:author="Marisa Bracoloni" w:date="2015-08-05T13:40:00Z" w:original="%1:2:0:.%2:2:0:."/>
        </w:numPr>
        <w:spacing w:after="200" w:line="276" w:lineRule="auto"/>
        <w:ind w:hanging="432"/>
        <w:rPr>
          <w:rFonts w:ascii="Times New Roman" w:eastAsia="Times New Roman" w:hAnsi="Times New Roman" w:cs="Times New Roman"/>
          <w:sz w:val="22"/>
          <w:szCs w:val="22"/>
          <w:highlight w:val="white"/>
        </w:rPr>
      </w:pPr>
      <w:bookmarkStart w:id="125" w:name="h.7m859ux3mnwl" w:colFirst="0" w:colLast="0"/>
      <w:bookmarkEnd w:id="125"/>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invitations to participate will include the following:</w:t>
      </w:r>
    </w:p>
    <w:p w:rsidR="00E5530F" w:rsidRDefault="00EB0C50">
      <w:pPr>
        <w:pStyle w:val="normal0"/>
        <w:widowControl w:val="0"/>
        <w:numPr>
          <w:ilvl w:val="2"/>
          <w:numId w:val="4"/>
          <w:numberingChange w:id="126" w:author="Marisa Bracoloni" w:date="2015-08-05T13:40:00Z" w:original="%1:2:0:.%2:2:0:.%3:1:0:."/>
        </w:numPr>
        <w:spacing w:after="200" w:line="276" w:lineRule="auto"/>
        <w:ind w:hanging="504"/>
        <w:rPr>
          <w:rFonts w:ascii="Times New Roman" w:eastAsia="Times New Roman" w:hAnsi="Times New Roman" w:cs="Times New Roman"/>
          <w:sz w:val="22"/>
          <w:szCs w:val="22"/>
          <w:highlight w:val="white"/>
        </w:rPr>
      </w:pPr>
      <w:bookmarkStart w:id="127" w:name="h.6nsohtpiww3f" w:colFirst="0" w:colLast="0"/>
      <w:bookmarkEnd w:id="127"/>
      <w:r>
        <w:rPr>
          <w:rFonts w:ascii="Times New Roman" w:eastAsia="Times New Roman" w:hAnsi="Times New Roman" w:cs="Times New Roman"/>
          <w:sz w:val="22"/>
          <w:szCs w:val="22"/>
          <w:highlight w:val="white"/>
        </w:rPr>
        <w:t>Invitation to Participate Letter</w:t>
      </w:r>
      <w:ins w:id="128" w:author="Marisa Bracoloni" w:date="2015-08-05T14:00:00Z">
        <w:r w:rsidR="000208F7">
          <w:rPr>
            <w:rFonts w:ascii="Times New Roman" w:eastAsia="Times New Roman" w:hAnsi="Times New Roman" w:cs="Times New Roman"/>
            <w:sz w:val="22"/>
            <w:szCs w:val="22"/>
            <w:highlight w:val="white"/>
          </w:rPr>
          <w:t>;</w:t>
        </w:r>
      </w:ins>
    </w:p>
    <w:p w:rsidR="00E5530F" w:rsidRDefault="00EB0C50">
      <w:pPr>
        <w:pStyle w:val="normal0"/>
        <w:widowControl w:val="0"/>
        <w:numPr>
          <w:ilvl w:val="2"/>
          <w:numId w:val="4"/>
          <w:numberingChange w:id="129" w:author="Marisa Bracoloni" w:date="2015-08-05T13:40:00Z" w:original="%1:2:0:.%2:2:0:.%3:2:0:."/>
        </w:numPr>
        <w:spacing w:after="200" w:line="276" w:lineRule="auto"/>
        <w:ind w:hanging="504"/>
        <w:rPr>
          <w:rFonts w:ascii="Times New Roman" w:eastAsia="Times New Roman" w:hAnsi="Times New Roman" w:cs="Times New Roman"/>
          <w:sz w:val="22"/>
          <w:szCs w:val="22"/>
          <w:highlight w:val="white"/>
        </w:rPr>
      </w:pPr>
      <w:bookmarkStart w:id="130" w:name="h.pycjrpudle9z" w:colFirst="0" w:colLast="0"/>
      <w:bookmarkEnd w:id="130"/>
      <w:r>
        <w:rPr>
          <w:rFonts w:ascii="Times New Roman" w:eastAsia="Times New Roman" w:hAnsi="Times New Roman" w:cs="Times New Roman"/>
          <w:sz w:val="22"/>
          <w:szCs w:val="22"/>
          <w:highlight w:val="white"/>
        </w:rPr>
        <w:t>A copy of the PPA</w:t>
      </w:r>
      <w:ins w:id="131" w:author="Marisa Bracoloni" w:date="2015-08-05T14:00:00Z">
        <w:r w:rsidR="000208F7">
          <w:rPr>
            <w:rFonts w:ascii="Times New Roman" w:eastAsia="Times New Roman" w:hAnsi="Times New Roman" w:cs="Times New Roman"/>
            <w:sz w:val="22"/>
            <w:szCs w:val="22"/>
            <w:highlight w:val="white"/>
          </w:rPr>
          <w:t>;</w:t>
        </w:r>
      </w:ins>
    </w:p>
    <w:p w:rsidR="000208F7" w:rsidRDefault="000208F7">
      <w:pPr>
        <w:pStyle w:val="normal0"/>
        <w:widowControl w:val="0"/>
        <w:numPr>
          <w:ilvl w:val="2"/>
          <w:numId w:val="4"/>
          <w:ins w:id="132" w:author="Marisa Bracoloni" w:date="2015-08-05T14:00:00Z"/>
        </w:numPr>
        <w:spacing w:after="200" w:line="276" w:lineRule="auto"/>
        <w:ind w:hanging="504"/>
        <w:rPr>
          <w:ins w:id="133" w:author="Marisa Bracoloni" w:date="2015-08-05T14:00:00Z"/>
          <w:rFonts w:ascii="Times New Roman" w:eastAsia="Times New Roman" w:hAnsi="Times New Roman" w:cs="Times New Roman"/>
          <w:sz w:val="22"/>
          <w:szCs w:val="22"/>
          <w:highlight w:val="white"/>
        </w:rPr>
      </w:pPr>
      <w:ins w:id="134" w:author="Marisa Bracoloni" w:date="2015-08-05T14:00:00Z">
        <w:r>
          <w:rPr>
            <w:rFonts w:ascii="Times New Roman" w:eastAsia="Times New Roman" w:hAnsi="Times New Roman" w:cs="Times New Roman"/>
            <w:sz w:val="22"/>
            <w:szCs w:val="22"/>
            <w:highlight w:val="white"/>
          </w:rPr>
          <w:t xml:space="preserve"> An NDA;</w:t>
        </w:r>
      </w:ins>
    </w:p>
    <w:p w:rsidR="00E5530F" w:rsidRDefault="00EB0C50">
      <w:pPr>
        <w:pStyle w:val="normal0"/>
        <w:widowControl w:val="0"/>
        <w:numPr>
          <w:ilvl w:val="2"/>
          <w:numId w:val="4"/>
          <w:numberingChange w:id="135" w:author="Marisa Bracoloni" w:date="2015-08-05T13:40:00Z" w:original="%1:2:0:.%2:2:0:.%3:3:0:."/>
        </w:numPr>
        <w:spacing w:after="200" w:line="276" w:lineRule="auto"/>
        <w:ind w:hanging="504"/>
        <w:rPr>
          <w:rFonts w:ascii="Times New Roman" w:eastAsia="Times New Roman" w:hAnsi="Times New Roman" w:cs="Times New Roman"/>
          <w:sz w:val="22"/>
          <w:szCs w:val="22"/>
          <w:highlight w:val="white"/>
        </w:rPr>
      </w:pPr>
      <w:bookmarkStart w:id="136" w:name="h.w9wbi8f6q5ee" w:colFirst="0" w:colLast="0"/>
      <w:bookmarkEnd w:id="136"/>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Patent License Agreement to the prospective Participants signed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 licensor</w:t>
      </w:r>
      <w:ins w:id="137" w:author="Marisa Bracoloni" w:date="2015-08-05T14:00:00Z">
        <w:r w:rsidR="000208F7">
          <w:rPr>
            <w:rFonts w:ascii="Times New Roman" w:eastAsia="Times New Roman" w:hAnsi="Times New Roman" w:cs="Times New Roman"/>
            <w:sz w:val="22"/>
            <w:szCs w:val="22"/>
            <w:highlight w:val="white"/>
          </w:rPr>
          <w:t>; and</w:t>
        </w:r>
      </w:ins>
      <w:del w:id="138" w:author="Marisa Bracoloni" w:date="2015-08-05T14:00:00Z">
        <w:r w:rsidDel="000208F7">
          <w:rPr>
            <w:rFonts w:ascii="Times New Roman" w:eastAsia="Times New Roman" w:hAnsi="Times New Roman" w:cs="Times New Roman"/>
            <w:sz w:val="22"/>
            <w:szCs w:val="22"/>
            <w:highlight w:val="white"/>
          </w:rPr>
          <w:delText>.</w:delText>
        </w:r>
      </w:del>
    </w:p>
    <w:p w:rsidR="00E5530F" w:rsidRDefault="00EB0C50">
      <w:pPr>
        <w:pStyle w:val="normal0"/>
        <w:widowControl w:val="0"/>
        <w:numPr>
          <w:ilvl w:val="2"/>
          <w:numId w:val="4"/>
          <w:numberingChange w:id="139" w:author="Marisa Bracoloni" w:date="2015-08-05T13:40:00Z" w:original="%1:2:0:.%2:2:0:.%3:4:0:."/>
        </w:numPr>
        <w:spacing w:after="200" w:line="276" w:lineRule="auto"/>
        <w:ind w:hanging="504"/>
        <w:rPr>
          <w:rFonts w:ascii="Times New Roman" w:eastAsia="Times New Roman" w:hAnsi="Times New Roman" w:cs="Times New Roman"/>
          <w:sz w:val="22"/>
          <w:szCs w:val="22"/>
          <w:highlight w:val="white"/>
        </w:rPr>
      </w:pPr>
      <w:bookmarkStart w:id="140" w:name="h.pgmxuy63ij5g" w:colFirst="0" w:colLast="0"/>
      <w:bookmarkEnd w:id="140"/>
      <w:r>
        <w:rPr>
          <w:rFonts w:ascii="Times New Roman" w:eastAsia="Times New Roman" w:hAnsi="Times New Roman" w:cs="Times New Roman"/>
          <w:sz w:val="22"/>
          <w:szCs w:val="22"/>
          <w:highlight w:val="white"/>
        </w:rPr>
        <w:t xml:space="preserve">References to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Open Licensing Online App, which includes due diligence information regarding the patents, information relating to the licensing opportunity, and any evidence of use and prior art reports that may exist.</w:t>
      </w:r>
    </w:p>
    <w:p w:rsidR="00E5530F" w:rsidRDefault="00EB0C50">
      <w:pPr>
        <w:pStyle w:val="Heading5"/>
        <w:numPr>
          <w:ilvl w:val="0"/>
          <w:numId w:val="4"/>
          <w:numberingChange w:id="141" w:author="Marisa Bracoloni" w:date="2015-08-05T13:40:00Z" w:original="%1:3:0:."/>
        </w:numPr>
        <w:rPr>
          <w:u w:val="none"/>
        </w:rPr>
      </w:pPr>
      <w:bookmarkStart w:id="142" w:name="h.r7xto2wch7gb" w:colFirst="0" w:colLast="0"/>
      <w:bookmarkEnd w:id="142"/>
      <w:proofErr w:type="gramStart"/>
      <w:r>
        <w:t>Participation in a Syndicate.</w:t>
      </w:r>
      <w:proofErr w:type="gramEnd"/>
    </w:p>
    <w:p w:rsidR="00E5530F" w:rsidRDefault="00EB0C50">
      <w:pPr>
        <w:pStyle w:val="normal0"/>
        <w:widowControl w:val="0"/>
        <w:numPr>
          <w:ilvl w:val="1"/>
          <w:numId w:val="4"/>
          <w:numberingChange w:id="143" w:author="Marisa Bracoloni" w:date="2015-08-05T13:40:00Z" w:original="%1:3:0:.%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Each invited company will be able </w:t>
      </w:r>
      <w:ins w:id="144" w:author="Marisa Bracoloni" w:date="2015-08-05T14:00:00Z">
        <w:r w:rsidR="000208F7">
          <w:rPr>
            <w:rFonts w:ascii="Times New Roman" w:eastAsia="Times New Roman" w:hAnsi="Times New Roman" w:cs="Times New Roman"/>
            <w:sz w:val="22"/>
            <w:szCs w:val="22"/>
          </w:rPr>
          <w:t xml:space="preserve">to </w:t>
        </w:r>
      </w:ins>
      <w:r>
        <w:rPr>
          <w:rFonts w:ascii="Times New Roman" w:eastAsia="Times New Roman" w:hAnsi="Times New Roman" w:cs="Times New Roman"/>
          <w:sz w:val="22"/>
          <w:szCs w:val="22"/>
        </w:rPr>
        <w:t xml:space="preserve">send to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an executed Request to Participate.</w:t>
      </w:r>
    </w:p>
    <w:p w:rsidR="00E5530F" w:rsidRDefault="00EB0C50">
      <w:pPr>
        <w:pStyle w:val="normal0"/>
        <w:widowControl w:val="0"/>
        <w:numPr>
          <w:ilvl w:val="1"/>
          <w:numId w:val="4"/>
          <w:numberingChange w:id="145" w:author="Marisa Bracoloni" w:date="2015-08-05T13:40:00Z" w:original="%1:3:0:.%2: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During the Due Diligence Period,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 receive Requests to Participate, and will try to form a Syndicate based on the Maximum Committed Fee stated in each received Request to Participate.</w:t>
      </w:r>
    </w:p>
    <w:p w:rsidR="00E5530F" w:rsidRDefault="00EB0C50">
      <w:pPr>
        <w:pStyle w:val="normal0"/>
        <w:widowControl w:val="0"/>
        <w:numPr>
          <w:ilvl w:val="1"/>
          <w:numId w:val="4"/>
          <w:numberingChange w:id="146" w:author="Marisa Bracoloni" w:date="2015-08-05T13:40:00Z" w:original="%1:3:0:.%2:3: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Any Participant may submit a request, either within a duly executed Request to Participate, or after submission of such Request, to acquire from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the right to license any third party designated by the Participant (“Designated Third Party”).</w:t>
      </w:r>
    </w:p>
    <w:p w:rsidR="00E5530F" w:rsidRDefault="00EB0C50">
      <w:pPr>
        <w:pStyle w:val="normal0"/>
        <w:widowControl w:val="0"/>
        <w:numPr>
          <w:ilvl w:val="1"/>
          <w:numId w:val="4"/>
          <w:numberingChange w:id="147" w:author="Marisa Bracoloni" w:date="2015-08-05T13:40:00Z" w:original="%1:3:0:.%2:4: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 long as the request to acquire the right to license the Designated Third Party is received by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prior to receiving a duly executed Request to Participate or Patent License Agreement from the respective Designated Third Party,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 refrain from soliciting interest in licenses to the applicable Designated Third Party.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 use the date and time of actual receipt of any requests set forth in this Section 3 in guiding its actions and unless the date and time of the request to acquire the right to license a Designated Third Party can be clearly shown to have been received by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prior to a request for license or participation by the Designated Third Party,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 honor the request of the Designated Third Party.</w:t>
      </w:r>
    </w:p>
    <w:p w:rsidR="00E5530F" w:rsidRDefault="00EB0C50">
      <w:pPr>
        <w:pStyle w:val="normal0"/>
        <w:widowControl w:val="0"/>
        <w:numPr>
          <w:ilvl w:val="1"/>
          <w:numId w:val="4"/>
          <w:numberingChange w:id="148" w:author="Marisa Bracoloni" w:date="2015-08-05T13:40:00Z" w:original="%1:3:0:.%2:5: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Participant’s price to acquire the right to license a Designated Third Party shall be the price of such a license in effect at the time of the request.</w:t>
      </w:r>
    </w:p>
    <w:p w:rsidR="00E5530F" w:rsidRDefault="00EB0C50">
      <w:pPr>
        <w:pStyle w:val="Heading5"/>
        <w:numPr>
          <w:ilvl w:val="0"/>
          <w:numId w:val="4"/>
          <w:numberingChange w:id="149" w:author="Marisa Bracoloni" w:date="2015-08-05T13:40:00Z" w:original="%1:4:0:."/>
        </w:numPr>
        <w:rPr>
          <w:u w:val="none"/>
        </w:rPr>
      </w:pPr>
      <w:bookmarkStart w:id="150" w:name="h.78qs2y5xdfkl" w:colFirst="0" w:colLast="0"/>
      <w:bookmarkEnd w:id="150"/>
      <w:r>
        <w:t xml:space="preserve">Syndication. </w:t>
      </w:r>
    </w:p>
    <w:p w:rsidR="00E5530F" w:rsidRDefault="00EB0C50">
      <w:pPr>
        <w:pStyle w:val="normal0"/>
        <w:widowControl w:val="0"/>
        <w:numPr>
          <w:ilvl w:val="1"/>
          <w:numId w:val="4"/>
          <w:numberingChange w:id="151" w:author="Marisa Bracoloni" w:date="2015-08-05T13:40:00Z" w:original="%1:4:0:.%2:1:0:."/>
        </w:numPr>
        <w:spacing w:after="200" w:line="276" w:lineRule="auto"/>
        <w:ind w:hanging="432"/>
        <w:rPr>
          <w:rFonts w:ascii="Times New Roman" w:eastAsia="Times New Roman" w:hAnsi="Times New Roman" w:cs="Times New Roman"/>
          <w:sz w:val="22"/>
          <w:szCs w:val="22"/>
        </w:rPr>
      </w:pPr>
      <w:bookmarkStart w:id="152" w:name="h.jw1lrf8jzu0r" w:colFirst="0" w:colLast="0"/>
      <w:bookmarkEnd w:id="152"/>
      <w:r>
        <w:rPr>
          <w:rFonts w:ascii="Times New Roman" w:eastAsia="Times New Roman" w:hAnsi="Times New Roman" w:cs="Times New Roman"/>
          <w:sz w:val="22"/>
          <w:szCs w:val="22"/>
          <w:highlight w:val="white"/>
        </w:rPr>
        <w:t xml:space="preserve">Upon receiving a combination of executed Requests to Participate with payment commitments (Maximum Committed Fee) </w:t>
      </w:r>
      <w:r>
        <w:rPr>
          <w:rFonts w:ascii="Times New Roman" w:eastAsia="Times New Roman" w:hAnsi="Times New Roman" w:cs="Times New Roman"/>
          <w:sz w:val="22"/>
          <w:szCs w:val="22"/>
        </w:rPr>
        <w:t xml:space="preserve">qualified to form a Syndicate,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w:t>
      </w:r>
    </w:p>
    <w:p w:rsidR="00E5530F" w:rsidRDefault="00EB0C50">
      <w:pPr>
        <w:pStyle w:val="normal0"/>
        <w:widowControl w:val="0"/>
        <w:numPr>
          <w:ilvl w:val="2"/>
          <w:numId w:val="4"/>
          <w:numberingChange w:id="153" w:author="Marisa Bracoloni" w:date="2015-08-05T13:40:00Z" w:original="%1:4:0:.%2:1:0:.%3:1:0:."/>
        </w:numPr>
        <w:spacing w:after="200" w:line="276" w:lineRule="auto"/>
        <w:ind w:hanging="504"/>
        <w:rPr>
          <w:rFonts w:ascii="Times New Roman" w:eastAsia="Times New Roman" w:hAnsi="Times New Roman" w:cs="Times New Roman"/>
          <w:sz w:val="22"/>
          <w:szCs w:val="22"/>
        </w:rPr>
      </w:pPr>
      <w:bookmarkStart w:id="154" w:name="h.3ff6g2b6o0hk" w:colFirst="0" w:colLast="0"/>
      <w:bookmarkEnd w:id="154"/>
      <w:r>
        <w:rPr>
          <w:rFonts w:ascii="Times New Roman" w:eastAsia="Times New Roman" w:hAnsi="Times New Roman" w:cs="Times New Roman"/>
          <w:sz w:val="22"/>
          <w:szCs w:val="22"/>
        </w:rPr>
        <w:t>Form a Syndicate and stop receiving additional Requests to Participate.</w:t>
      </w:r>
    </w:p>
    <w:p w:rsidR="00E5530F" w:rsidRDefault="00EB0C50">
      <w:pPr>
        <w:pStyle w:val="normal0"/>
        <w:widowControl w:val="0"/>
        <w:numPr>
          <w:ilvl w:val="2"/>
          <w:numId w:val="4"/>
          <w:numberingChange w:id="155" w:author="Marisa Bracoloni" w:date="2015-08-05T13:40:00Z" w:original="%1:4:0:.%2:1:0:.%3:2:0:."/>
        </w:numPr>
        <w:spacing w:after="200" w:line="276" w:lineRule="auto"/>
        <w:ind w:hanging="504"/>
        <w:rPr>
          <w:rFonts w:ascii="Times New Roman" w:eastAsia="Times New Roman" w:hAnsi="Times New Roman" w:cs="Times New Roman"/>
          <w:sz w:val="22"/>
          <w:szCs w:val="22"/>
        </w:rPr>
      </w:pPr>
      <w:bookmarkStart w:id="156" w:name="h.3z4iyrtnk9ap" w:colFirst="0" w:colLast="0"/>
      <w:bookmarkEnd w:id="156"/>
      <w:r>
        <w:rPr>
          <w:rFonts w:ascii="Times New Roman" w:eastAsia="Times New Roman" w:hAnsi="Times New Roman" w:cs="Times New Roman"/>
          <w:sz w:val="22"/>
          <w:szCs w:val="22"/>
        </w:rPr>
        <w:t>Determine which companies are Participants.</w:t>
      </w:r>
      <w:r>
        <w:rPr>
          <w:rFonts w:ascii="Times New Roman" w:eastAsia="Times New Roman" w:hAnsi="Times New Roman" w:cs="Times New Roman"/>
          <w:sz w:val="22"/>
          <w:szCs w:val="22"/>
          <w:highlight w:val="white"/>
        </w:rPr>
        <w:t xml:space="preserve"> </w:t>
      </w:r>
    </w:p>
    <w:p w:rsidR="00E5530F" w:rsidRDefault="00EB0C50">
      <w:pPr>
        <w:pStyle w:val="normal0"/>
        <w:widowControl w:val="0"/>
        <w:numPr>
          <w:ilvl w:val="2"/>
          <w:numId w:val="4"/>
          <w:numberingChange w:id="157" w:author="Marisa Bracoloni" w:date="2015-08-05T13:40:00Z" w:original="%1:4:0:.%2:1:0:.%3:3:0:."/>
        </w:numPr>
        <w:spacing w:after="200" w:line="276" w:lineRule="auto"/>
        <w:ind w:hanging="504"/>
        <w:rPr>
          <w:rFonts w:ascii="Times New Roman" w:eastAsia="Times New Roman" w:hAnsi="Times New Roman" w:cs="Times New Roman"/>
          <w:sz w:val="22"/>
          <w:szCs w:val="22"/>
        </w:rPr>
      </w:pPr>
      <w:bookmarkStart w:id="158" w:name="h.fubw7gbh1rh7" w:colFirst="0" w:colLast="0"/>
      <w:bookmarkEnd w:id="158"/>
      <w:r>
        <w:rPr>
          <w:rFonts w:ascii="Times New Roman" w:eastAsia="Times New Roman" w:hAnsi="Times New Roman" w:cs="Times New Roman"/>
          <w:sz w:val="22"/>
          <w:szCs w:val="22"/>
          <w:highlight w:val="white"/>
        </w:rPr>
        <w:t>Calculate the Participation Fee to be equally paid by each Participant.</w:t>
      </w:r>
    </w:p>
    <w:p w:rsidR="00E5530F" w:rsidRDefault="00EB0C50">
      <w:pPr>
        <w:pStyle w:val="normal0"/>
        <w:widowControl w:val="0"/>
        <w:numPr>
          <w:ilvl w:val="2"/>
          <w:numId w:val="4"/>
          <w:numberingChange w:id="159" w:author="Marisa Bracoloni" w:date="2015-08-05T13:40:00Z" w:original="%1:4:0:.%2:1:0:.%3:4:0:."/>
        </w:numPr>
        <w:spacing w:after="200" w:line="276" w:lineRule="auto"/>
        <w:ind w:hanging="504"/>
        <w:rPr>
          <w:rFonts w:ascii="Times New Roman" w:eastAsia="Times New Roman" w:hAnsi="Times New Roman" w:cs="Times New Roman"/>
          <w:sz w:val="22"/>
          <w:szCs w:val="22"/>
        </w:rPr>
      </w:pPr>
      <w:bookmarkStart w:id="160" w:name="h.n0qkjkxfantz" w:colFirst="0" w:colLast="0"/>
      <w:bookmarkEnd w:id="160"/>
      <w:r>
        <w:rPr>
          <w:rFonts w:ascii="Times New Roman" w:eastAsia="Times New Roman" w:hAnsi="Times New Roman" w:cs="Times New Roman"/>
          <w:sz w:val="22"/>
          <w:szCs w:val="22"/>
          <w:highlight w:val="white"/>
        </w:rPr>
        <w:t xml:space="preserve">Transmit a Payment Notice to each Participant requesting the wire transmittal of the Participation Fee directly to </w:t>
      </w:r>
      <w:proofErr w:type="spellStart"/>
      <w:r>
        <w:rPr>
          <w:rFonts w:ascii="Times New Roman" w:eastAsia="Times New Roman" w:hAnsi="Times New Roman" w:cs="Times New Roman"/>
          <w:sz w:val="22"/>
          <w:szCs w:val="22"/>
          <w:highlight w:val="white"/>
        </w:rPr>
        <w:t>S</w:t>
      </w:r>
      <w:ins w:id="161" w:author="Marisa Bracoloni" w:date="2015-08-05T14:01:00Z">
        <w:r w:rsidR="000208F7">
          <w:rPr>
            <w:rFonts w:ascii="Times New Roman" w:eastAsia="Times New Roman" w:hAnsi="Times New Roman" w:cs="Times New Roman"/>
            <w:sz w:val="22"/>
            <w:szCs w:val="22"/>
            <w:highlight w:val="white"/>
          </w:rPr>
          <w:t>ynPat</w:t>
        </w:r>
      </w:ins>
      <w:del w:id="162" w:author="Marisa Bracoloni" w:date="2015-08-05T14:01:00Z">
        <w:r w:rsidDel="000208F7">
          <w:rPr>
            <w:rFonts w:ascii="Times New Roman" w:eastAsia="Times New Roman" w:hAnsi="Times New Roman" w:cs="Times New Roman"/>
            <w:sz w:val="22"/>
            <w:szCs w:val="22"/>
            <w:highlight w:val="white"/>
          </w:rPr>
          <w:delText>eller</w:delText>
        </w:r>
      </w:del>
      <w:r>
        <w:rPr>
          <w:rFonts w:ascii="Times New Roman" w:eastAsia="Times New Roman" w:hAnsi="Times New Roman" w:cs="Times New Roman"/>
          <w:sz w:val="22"/>
          <w:szCs w:val="22"/>
          <w:highlight w:val="white"/>
        </w:rPr>
        <w:t>’s</w:t>
      </w:r>
      <w:proofErr w:type="spellEnd"/>
      <w:r>
        <w:rPr>
          <w:rFonts w:ascii="Times New Roman" w:eastAsia="Times New Roman" w:hAnsi="Times New Roman" w:cs="Times New Roman"/>
          <w:sz w:val="22"/>
          <w:szCs w:val="22"/>
          <w:highlight w:val="white"/>
        </w:rPr>
        <w:t xml:space="preserve"> account.</w:t>
      </w:r>
    </w:p>
    <w:p w:rsidR="00E5530F" w:rsidRDefault="00EB0C50">
      <w:pPr>
        <w:pStyle w:val="normal0"/>
        <w:widowControl w:val="0"/>
        <w:numPr>
          <w:ilvl w:val="1"/>
          <w:numId w:val="4"/>
          <w:numberingChange w:id="163" w:author="Marisa Bracoloni" w:date="2015-08-05T13:40:00Z" w:original="%1:4:0:.%2:2:0:."/>
        </w:numPr>
        <w:spacing w:after="200" w:line="276" w:lineRule="auto"/>
        <w:ind w:hanging="432"/>
        <w:rPr>
          <w:rFonts w:ascii="Times New Roman" w:eastAsia="Times New Roman" w:hAnsi="Times New Roman" w:cs="Times New Roman"/>
          <w:sz w:val="22"/>
          <w:szCs w:val="22"/>
          <w:highlight w:val="white"/>
        </w:rPr>
      </w:pPr>
      <w:bookmarkStart w:id="164" w:name="h.fevvy6sgjpba" w:colFirst="0" w:colLast="0"/>
      <w:bookmarkEnd w:id="164"/>
      <w:r>
        <w:rPr>
          <w:rFonts w:ascii="Times New Roman" w:eastAsia="Times New Roman" w:hAnsi="Times New Roman" w:cs="Times New Roman"/>
          <w:sz w:val="22"/>
          <w:szCs w:val="22"/>
          <w:highlight w:val="white"/>
        </w:rPr>
        <w:t xml:space="preserve">In the event of a Shortfall,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may extend the Due Diligence Period by twenty (20) calendar days to raise additional funds (“Investor Contribution”) from one or more investors (“Investor(s)”) within or outside the Syndicate.</w:t>
      </w:r>
      <w:r>
        <w:rPr>
          <w:rFonts w:ascii="Times New Roman" w:eastAsia="Times New Roman" w:hAnsi="Times New Roman" w:cs="Times New Roman"/>
          <w:sz w:val="22"/>
          <w:szCs w:val="22"/>
        </w:rPr>
        <w:t xml:space="preserve"> The Investor will be required to transfer the Investor Contribution to </w:t>
      </w:r>
      <w:del w:id="165" w:author="Marisa Bracoloni" w:date="2015-08-05T14:01:00Z">
        <w:r w:rsidDel="000208F7">
          <w:rPr>
            <w:rFonts w:ascii="Times New Roman" w:eastAsia="Times New Roman" w:hAnsi="Times New Roman" w:cs="Times New Roman"/>
            <w:sz w:val="22"/>
            <w:szCs w:val="22"/>
          </w:rPr>
          <w:delText xml:space="preserve">the </w:delText>
        </w:r>
      </w:del>
      <w:proofErr w:type="spellStart"/>
      <w:r>
        <w:rPr>
          <w:rFonts w:ascii="Times New Roman" w:eastAsia="Times New Roman" w:hAnsi="Times New Roman" w:cs="Times New Roman"/>
          <w:sz w:val="22"/>
          <w:szCs w:val="22"/>
        </w:rPr>
        <w:t>S</w:t>
      </w:r>
      <w:ins w:id="166" w:author="Marisa Bracoloni" w:date="2015-08-05T14:02:00Z">
        <w:r w:rsidR="000208F7">
          <w:rPr>
            <w:rFonts w:ascii="Times New Roman" w:eastAsia="Times New Roman" w:hAnsi="Times New Roman" w:cs="Times New Roman"/>
            <w:sz w:val="22"/>
            <w:szCs w:val="22"/>
          </w:rPr>
          <w:t>ynPat</w:t>
        </w:r>
      </w:ins>
      <w:proofErr w:type="spellEnd"/>
      <w:del w:id="167" w:author="Marisa Bracoloni" w:date="2015-08-05T14:02:00Z">
        <w:r w:rsidDel="000208F7">
          <w:rPr>
            <w:rFonts w:ascii="Times New Roman" w:eastAsia="Times New Roman" w:hAnsi="Times New Roman" w:cs="Times New Roman"/>
            <w:sz w:val="22"/>
            <w:szCs w:val="22"/>
          </w:rPr>
          <w:delText>eller</w:delText>
        </w:r>
      </w:del>
      <w:r>
        <w:rPr>
          <w:rFonts w:ascii="Times New Roman" w:eastAsia="Times New Roman" w:hAnsi="Times New Roman" w:cs="Times New Roman"/>
          <w:sz w:val="22"/>
          <w:szCs w:val="22"/>
        </w:rPr>
        <w:t xml:space="preserve"> at the same time the Participants transfer their Participation Fee(s) to </w:t>
      </w:r>
      <w:del w:id="168" w:author="Marisa Bracoloni" w:date="2015-08-05T14:02:00Z">
        <w:r w:rsidDel="000208F7">
          <w:rPr>
            <w:rFonts w:ascii="Times New Roman" w:eastAsia="Times New Roman" w:hAnsi="Times New Roman" w:cs="Times New Roman"/>
            <w:sz w:val="22"/>
            <w:szCs w:val="22"/>
          </w:rPr>
          <w:delText xml:space="preserve">the </w:delText>
        </w:r>
      </w:del>
      <w:proofErr w:type="spellStart"/>
      <w:r>
        <w:rPr>
          <w:rFonts w:ascii="Times New Roman" w:eastAsia="Times New Roman" w:hAnsi="Times New Roman" w:cs="Times New Roman"/>
          <w:sz w:val="22"/>
          <w:szCs w:val="22"/>
        </w:rPr>
        <w:t>S</w:t>
      </w:r>
      <w:ins w:id="169" w:author="Marisa Bracoloni" w:date="2015-08-05T14:02:00Z">
        <w:r w:rsidR="000208F7">
          <w:rPr>
            <w:rFonts w:ascii="Times New Roman" w:eastAsia="Times New Roman" w:hAnsi="Times New Roman" w:cs="Times New Roman"/>
            <w:sz w:val="22"/>
            <w:szCs w:val="22"/>
          </w:rPr>
          <w:t>ynPat</w:t>
        </w:r>
      </w:ins>
      <w:proofErr w:type="spellEnd"/>
      <w:del w:id="170" w:author="Marisa Bracoloni" w:date="2015-08-05T14:02:00Z">
        <w:r w:rsidDel="000208F7">
          <w:rPr>
            <w:rFonts w:ascii="Times New Roman" w:eastAsia="Times New Roman" w:hAnsi="Times New Roman" w:cs="Times New Roman"/>
            <w:sz w:val="22"/>
            <w:szCs w:val="22"/>
          </w:rPr>
          <w:delText>eller</w:delText>
        </w:r>
      </w:del>
      <w:r>
        <w:rPr>
          <w:rFonts w:ascii="Times New Roman" w:eastAsia="Times New Roman" w:hAnsi="Times New Roman" w:cs="Times New Roman"/>
          <w:sz w:val="22"/>
          <w:szCs w:val="22"/>
        </w:rPr>
        <w:t>.</w:t>
      </w:r>
    </w:p>
    <w:p w:rsidR="00E5530F" w:rsidRDefault="00EB0C50">
      <w:pPr>
        <w:pStyle w:val="Heading5"/>
        <w:numPr>
          <w:ilvl w:val="0"/>
          <w:numId w:val="4"/>
          <w:numberingChange w:id="171" w:author="Marisa Bracoloni" w:date="2015-08-05T13:40:00Z" w:original="%1:5:0:."/>
        </w:numPr>
        <w:rPr>
          <w:u w:val="none"/>
        </w:rPr>
      </w:pPr>
      <w:bookmarkStart w:id="172" w:name="h.uy38lcttzj1j" w:colFirst="0" w:colLast="0"/>
      <w:bookmarkEnd w:id="172"/>
      <w:r>
        <w:t>Closing.</w:t>
      </w:r>
    </w:p>
    <w:p w:rsidR="00E5530F" w:rsidRDefault="00EB0C50">
      <w:pPr>
        <w:pStyle w:val="normal0"/>
        <w:widowControl w:val="0"/>
        <w:numPr>
          <w:ilvl w:val="1"/>
          <w:numId w:val="4"/>
          <w:numberingChange w:id="173" w:author="Marisa Bracoloni" w:date="2015-08-05T13:40:00Z" w:original="%1:5:0:.%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In parallel with sending the Payment Notice to each of the Participants pursuant to Section </w:t>
      </w:r>
      <w:r>
        <w:rPr>
          <w:rFonts w:ascii="Times New Roman" w:eastAsia="Times New Roman" w:hAnsi="Times New Roman" w:cs="Times New Roman"/>
          <w:sz w:val="22"/>
          <w:szCs w:val="22"/>
        </w:rPr>
        <w:t xml:space="preserve">4 </w:t>
      </w:r>
      <w:r>
        <w:rPr>
          <w:rFonts w:ascii="Times New Roman" w:eastAsia="Times New Roman" w:hAnsi="Times New Roman" w:cs="Times New Roman"/>
          <w:sz w:val="22"/>
          <w:szCs w:val="22"/>
          <w:highlight w:val="white"/>
        </w:rPr>
        <w:t xml:space="preserve">above,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shall transmit to Seller a </w:t>
      </w:r>
      <w:r>
        <w:rPr>
          <w:rFonts w:ascii="Times New Roman" w:eastAsia="Times New Roman" w:hAnsi="Times New Roman" w:cs="Times New Roman"/>
          <w:sz w:val="22"/>
          <w:szCs w:val="22"/>
        </w:rPr>
        <w:t>Notice of Successful Due Diligence</w:t>
      </w:r>
      <w:r>
        <w:rPr>
          <w:rFonts w:ascii="Times New Roman" w:eastAsia="Times New Roman" w:hAnsi="Times New Roman" w:cs="Times New Roman"/>
          <w:sz w:val="22"/>
          <w:szCs w:val="22"/>
          <w:highlight w:val="white"/>
        </w:rPr>
        <w:t xml:space="preserve"> confirming</w:t>
      </w:r>
      <w:r>
        <w:rPr>
          <w:rFonts w:ascii="Times New Roman" w:eastAsia="Times New Roman" w:hAnsi="Times New Roman" w:cs="Times New Roman"/>
          <w:b/>
          <w:sz w:val="22"/>
          <w:szCs w:val="22"/>
          <w:highlight w:val="white"/>
        </w:rPr>
        <w:t xml:space="preserve"> </w:t>
      </w:r>
      <w:r>
        <w:rPr>
          <w:rFonts w:ascii="Times New Roman" w:eastAsia="Times New Roman" w:hAnsi="Times New Roman" w:cs="Times New Roman"/>
          <w:sz w:val="22"/>
          <w:szCs w:val="22"/>
          <w:highlight w:val="white"/>
        </w:rPr>
        <w:t xml:space="preserve">that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has received one or more executed Request(s) to Participate</w:t>
      </w:r>
      <w:del w:id="174" w:author="Marisa Bracoloni" w:date="2015-08-05T14:08:00Z">
        <w:r w:rsidDel="002D6CD3">
          <w:rPr>
            <w:rFonts w:ascii="Times New Roman" w:eastAsia="Times New Roman" w:hAnsi="Times New Roman" w:cs="Times New Roman"/>
            <w:sz w:val="22"/>
            <w:szCs w:val="22"/>
            <w:highlight w:val="white"/>
          </w:rPr>
          <w:delText xml:space="preserve"> with associated undertaking(s) to wire the Participation Fees</w:delText>
        </w:r>
      </w:del>
      <w:r>
        <w:rPr>
          <w:rFonts w:ascii="Times New Roman" w:eastAsia="Times New Roman" w:hAnsi="Times New Roman" w:cs="Times New Roman"/>
          <w:sz w:val="22"/>
          <w:szCs w:val="22"/>
          <w:highlight w:val="white"/>
        </w:rPr>
        <w:t>, alone or together with an Investor Contribution, which, in the aggregate, is sufficient to fund the Seller’s Upfront Price, into Seller’s bank account within seven (7) calendar days.</w:t>
      </w:r>
      <w:r>
        <w:rPr>
          <w:rFonts w:ascii="Times New Roman" w:eastAsia="Times New Roman" w:hAnsi="Times New Roman" w:cs="Times New Roman"/>
          <w:sz w:val="22"/>
          <w:szCs w:val="22"/>
        </w:rPr>
        <w:t xml:space="preserve"> </w:t>
      </w:r>
    </w:p>
    <w:p w:rsidR="00E5530F" w:rsidRDefault="00EB0C50">
      <w:pPr>
        <w:pStyle w:val="normal0"/>
        <w:widowControl w:val="0"/>
        <w:numPr>
          <w:ilvl w:val="1"/>
          <w:numId w:val="4"/>
          <w:numberingChange w:id="175" w:author="Marisa Bracoloni" w:date="2015-08-05T13:40:00Z" w:original="%1:5:0:.%2: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According to the PPA,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transmittal of </w:t>
      </w:r>
      <w:ins w:id="176" w:author="Marisa Bracoloni" w:date="2015-08-05T14:09:00Z">
        <w:r w:rsidR="002D6CD3">
          <w:rPr>
            <w:rFonts w:ascii="Times New Roman" w:eastAsia="Times New Roman" w:hAnsi="Times New Roman" w:cs="Times New Roman"/>
            <w:sz w:val="22"/>
            <w:szCs w:val="22"/>
            <w:highlight w:val="white"/>
          </w:rPr>
          <w:t xml:space="preserve">the SUP </w:t>
        </w:r>
      </w:ins>
      <w:del w:id="177" w:author="Marisa Bracoloni" w:date="2015-08-05T14:09:00Z">
        <w:r w:rsidDel="002D6CD3">
          <w:rPr>
            <w:rFonts w:ascii="Times New Roman" w:eastAsia="Times New Roman" w:hAnsi="Times New Roman" w:cs="Times New Roman"/>
            <w:sz w:val="22"/>
            <w:szCs w:val="22"/>
            <w:highlight w:val="white"/>
          </w:rPr>
          <w:delText xml:space="preserve">a </w:delText>
        </w:r>
        <w:r w:rsidDel="002D6CD3">
          <w:rPr>
            <w:rFonts w:ascii="Times New Roman" w:eastAsia="Times New Roman" w:hAnsi="Times New Roman" w:cs="Times New Roman"/>
            <w:sz w:val="22"/>
            <w:szCs w:val="22"/>
          </w:rPr>
          <w:delText>Notice of Successful Due Diligence</w:delText>
        </w:r>
        <w:r w:rsidDel="002D6CD3">
          <w:rPr>
            <w:rFonts w:ascii="Times New Roman" w:eastAsia="Times New Roman" w:hAnsi="Times New Roman" w:cs="Times New Roman"/>
            <w:sz w:val="22"/>
            <w:szCs w:val="22"/>
            <w:highlight w:val="white"/>
          </w:rPr>
          <w:delText xml:space="preserve"> </w:delText>
        </w:r>
      </w:del>
      <w:r>
        <w:rPr>
          <w:rFonts w:ascii="Times New Roman" w:eastAsia="Times New Roman" w:hAnsi="Times New Roman" w:cs="Times New Roman"/>
          <w:sz w:val="22"/>
          <w:szCs w:val="22"/>
          <w:highlight w:val="white"/>
        </w:rPr>
        <w:t xml:space="preserve">to the Seller invokes the rights required for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grant licenses to the Participants, and the licenses that were granted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in the Patent License</w:t>
      </w:r>
      <w:del w:id="178" w:author="Marisa Bracoloni" w:date="2015-08-05T14:10:00Z">
        <w:r w:rsidDel="002D6CD3">
          <w:rPr>
            <w:rFonts w:ascii="Times New Roman" w:eastAsia="Times New Roman" w:hAnsi="Times New Roman" w:cs="Times New Roman"/>
            <w:sz w:val="22"/>
            <w:szCs w:val="22"/>
            <w:highlight w:val="white"/>
          </w:rPr>
          <w:delText>s</w:delText>
        </w:r>
      </w:del>
      <w:r>
        <w:rPr>
          <w:rFonts w:ascii="Times New Roman" w:eastAsia="Times New Roman" w:hAnsi="Times New Roman" w:cs="Times New Roman"/>
          <w:sz w:val="22"/>
          <w:szCs w:val="22"/>
          <w:highlight w:val="white"/>
        </w:rPr>
        <w:t xml:space="preserve"> Agreement become valid and effective to Participants.</w:t>
      </w:r>
    </w:p>
    <w:p w:rsidR="00E5530F" w:rsidRDefault="00EB0C50">
      <w:pPr>
        <w:pStyle w:val="normal0"/>
        <w:widowControl w:val="0"/>
        <w:numPr>
          <w:ilvl w:val="1"/>
          <w:numId w:val="4"/>
          <w:numberingChange w:id="179" w:author="Marisa Bracoloni" w:date="2015-08-05T13:40:00Z" w:original="%1:5:0:.%2:3:0:."/>
        </w:numPr>
        <w:spacing w:after="200" w:line="276" w:lineRule="auto"/>
        <w:ind w:hanging="432"/>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Upon transfer of </w:t>
      </w:r>
      <w:del w:id="180" w:author="Marisa Bracoloni" w:date="2015-08-05T14:10:00Z">
        <w:r w:rsidDel="002D6CD3">
          <w:rPr>
            <w:rFonts w:ascii="Times New Roman" w:eastAsia="Times New Roman" w:hAnsi="Times New Roman" w:cs="Times New Roman"/>
            <w:sz w:val="22"/>
            <w:szCs w:val="22"/>
            <w:highlight w:val="white"/>
          </w:rPr>
          <w:delText xml:space="preserve">the Participation Fees in </w:delText>
        </w:r>
      </w:del>
      <w:r>
        <w:rPr>
          <w:rFonts w:ascii="Times New Roman" w:eastAsia="Times New Roman" w:hAnsi="Times New Roman" w:cs="Times New Roman"/>
          <w:sz w:val="22"/>
          <w:szCs w:val="22"/>
          <w:highlight w:val="white"/>
        </w:rPr>
        <w:t>an amount equal to the Seller’s Upfront Price</w:t>
      </w:r>
      <w:ins w:id="181" w:author="Marisa Bracoloni" w:date="2015-08-05T14:10:00Z">
        <w:r w:rsidR="002D6CD3">
          <w:rPr>
            <w:rFonts w:ascii="Times New Roman" w:eastAsia="Times New Roman" w:hAnsi="Times New Roman" w:cs="Times New Roman"/>
            <w:sz w:val="22"/>
            <w:szCs w:val="22"/>
            <w:highlight w:val="white"/>
          </w:rPr>
          <w:t xml:space="preserve"> </w:t>
        </w:r>
      </w:ins>
      <w:del w:id="182" w:author="Marisa Bracoloni" w:date="2015-08-05T14:10:00Z">
        <w:r w:rsidDel="002D6CD3">
          <w:rPr>
            <w:rFonts w:ascii="Times New Roman" w:eastAsia="Times New Roman" w:hAnsi="Times New Roman" w:cs="Times New Roman"/>
            <w:sz w:val="22"/>
            <w:szCs w:val="22"/>
            <w:highlight w:val="white"/>
          </w:rPr>
          <w:delText xml:space="preserve">, by the Participants </w:delText>
        </w:r>
      </w:del>
      <w:r>
        <w:rPr>
          <w:rFonts w:ascii="Times New Roman" w:eastAsia="Times New Roman" w:hAnsi="Times New Roman" w:cs="Times New Roman"/>
          <w:sz w:val="22"/>
          <w:szCs w:val="22"/>
          <w:highlight w:val="white"/>
        </w:rPr>
        <w:t xml:space="preserve">to the Seller, according to the PPA, the title in the Patents will be assigned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4"/>
          <w:numberingChange w:id="183" w:author="Marisa Bracoloni" w:date="2015-08-05T13:40:00Z" w:original="%1:5:0:.%2:4: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In the event that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does not transmit to the Seller a </w:t>
      </w:r>
      <w:r>
        <w:rPr>
          <w:rFonts w:ascii="Times New Roman" w:eastAsia="Times New Roman" w:hAnsi="Times New Roman" w:cs="Times New Roman"/>
          <w:sz w:val="22"/>
          <w:szCs w:val="22"/>
        </w:rPr>
        <w:t>Notice of Successful Due Diligence</w:t>
      </w:r>
      <w:r>
        <w:rPr>
          <w:rFonts w:ascii="Times New Roman" w:eastAsia="Times New Roman" w:hAnsi="Times New Roman" w:cs="Times New Roman"/>
          <w:sz w:val="22"/>
          <w:szCs w:val="22"/>
          <w:highlight w:val="white"/>
        </w:rPr>
        <w:t xml:space="preserve"> and to the Participants a Payment Notice prior to the expiration of the Due Diligence Period,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offers to participate in the syndicate shall automatically terminate.</w:t>
      </w:r>
    </w:p>
    <w:p w:rsidR="00E5530F" w:rsidRDefault="00EB0C50">
      <w:pPr>
        <w:pStyle w:val="Heading5"/>
        <w:numPr>
          <w:ilvl w:val="0"/>
          <w:numId w:val="4"/>
          <w:numberingChange w:id="184" w:author="Marisa Bracoloni" w:date="2015-08-05T13:40:00Z" w:original="%1:6:0:."/>
        </w:numPr>
        <w:ind w:hanging="360"/>
        <w:rPr>
          <w:u w:val="none"/>
        </w:rPr>
      </w:pPr>
      <w:bookmarkStart w:id="185" w:name="h.lfdguqwqti3i" w:colFirst="0" w:colLast="0"/>
      <w:bookmarkEnd w:id="185"/>
      <w:proofErr w:type="gramStart"/>
      <w:r>
        <w:t>Post Syndication Licensing.</w:t>
      </w:r>
      <w:proofErr w:type="gramEnd"/>
      <w:r>
        <w:t xml:space="preserve">  </w:t>
      </w:r>
    </w:p>
    <w:p w:rsidR="00E5530F" w:rsidRDefault="00EB0C50">
      <w:pPr>
        <w:pStyle w:val="normal0"/>
        <w:widowControl w:val="0"/>
        <w:numPr>
          <w:ilvl w:val="1"/>
          <w:numId w:val="4"/>
          <w:numberingChange w:id="186" w:author="Marisa Bracoloni" w:date="2015-08-05T13:40:00Z" w:original="%1:6:0:.%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After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obtains the rights to the Patents, the Regular Licensing Stage begins, during which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in its sole discretion, continues to offer licenses to companies that did not join the syndicate before it closed.  During the Regular Licensing Stage, licenses are available at Regular Price.  Thereafter, during the Risk Averse Licensing Stage, licenses are available at Validated Price.</w:t>
      </w:r>
    </w:p>
    <w:p w:rsidR="00E5530F" w:rsidRDefault="00EB0C50">
      <w:pPr>
        <w:pStyle w:val="Heading5"/>
        <w:numPr>
          <w:ilvl w:val="0"/>
          <w:numId w:val="4"/>
          <w:numberingChange w:id="187" w:author="Marisa Bracoloni" w:date="2015-08-05T13:40:00Z" w:original="%1:7:0:."/>
        </w:numPr>
        <w:rPr>
          <w:u w:val="none"/>
        </w:rPr>
      </w:pPr>
      <w:bookmarkStart w:id="188" w:name="h.dbmmc5730sx9" w:colFirst="0" w:colLast="0"/>
      <w:bookmarkEnd w:id="188"/>
      <w:proofErr w:type="gramStart"/>
      <w:r>
        <w:t>Revenue Share Payments to Seller and Participants.</w:t>
      </w:r>
      <w:proofErr w:type="gramEnd"/>
    </w:p>
    <w:p w:rsidR="00E5530F" w:rsidRDefault="00EB0C50">
      <w:pPr>
        <w:pStyle w:val="normal0"/>
        <w:numPr>
          <w:ilvl w:val="1"/>
          <w:numId w:val="4"/>
          <w:numberingChange w:id="189" w:author="Marisa Bracoloni" w:date="2015-08-05T13:40:00Z" w:original="%1:7:0:.%2:1:0:."/>
        </w:numPr>
        <w:spacing w:after="200"/>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In addition to receiving the Seller’s Upfront Price, the seller is entitled to receive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the Revenue Share Payments, and Revenue Share Reporting Forms.</w:t>
      </w:r>
    </w:p>
    <w:p w:rsidR="00E5530F" w:rsidRDefault="00EB0C50">
      <w:pPr>
        <w:pStyle w:val="normal0"/>
        <w:numPr>
          <w:ilvl w:val="1"/>
          <w:numId w:val="4"/>
          <w:numberingChange w:id="190" w:author="Marisa Bracoloni" w:date="2015-08-05T13:40:00Z" w:original="%1:7:0:.%2:2:0:."/>
        </w:numPr>
        <w:spacing w:after="200"/>
        <w:ind w:hanging="432"/>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In addition to receiving a license under the acquired patents, each Participant is entitled to receive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an amount equal to the Revenue Share Payments divided by the Number of Participants, and Revenue Share Reporting Forms.</w:t>
      </w:r>
    </w:p>
    <w:p w:rsidR="00E5530F" w:rsidRDefault="00EB0C50">
      <w:pPr>
        <w:pStyle w:val="Heading5"/>
        <w:numPr>
          <w:ilvl w:val="0"/>
          <w:numId w:val="4"/>
          <w:numberingChange w:id="191" w:author="Marisa Bracoloni" w:date="2015-08-05T13:40:00Z" w:original="%1:8:0:."/>
        </w:numPr>
        <w:rPr>
          <w:u w:val="none"/>
        </w:rPr>
      </w:pPr>
      <w:bookmarkStart w:id="192" w:name="h.hxtgb3a9ssv9" w:colFirst="0" w:colLast="0"/>
      <w:bookmarkEnd w:id="192"/>
      <w:proofErr w:type="gramStart"/>
      <w:r>
        <w:t>Repayment to Investors.</w:t>
      </w:r>
      <w:proofErr w:type="gramEnd"/>
      <w:r>
        <w:t xml:space="preserve"> </w:t>
      </w:r>
    </w:p>
    <w:p w:rsidR="00E5530F" w:rsidRDefault="00EB0C50">
      <w:pPr>
        <w:pStyle w:val="normal0"/>
        <w:widowControl w:val="0"/>
        <w:numPr>
          <w:ilvl w:val="1"/>
          <w:numId w:val="4"/>
          <w:numberingChange w:id="193" w:author="Marisa Bracoloni" w:date="2015-08-05T13:40:00Z" w:original="%1:8:0:.%2:1:0:."/>
        </w:numPr>
        <w:spacing w:after="200" w:line="276" w:lineRule="auto"/>
        <w:ind w:hanging="432"/>
        <w:rPr>
          <w:rFonts w:ascii="Times New Roman" w:eastAsia="Times New Roman" w:hAnsi="Times New Roman" w:cs="Times New Roman"/>
          <w:sz w:val="22"/>
          <w:szCs w:val="22"/>
          <w:highlight w:val="white"/>
        </w:rPr>
      </w:pPr>
      <w:bookmarkStart w:id="194" w:name="h.3znysh7" w:colFirst="0" w:colLast="0"/>
      <w:bookmarkEnd w:id="194"/>
      <w:r>
        <w:rPr>
          <w:rFonts w:ascii="Times New Roman" w:eastAsia="Times New Roman" w:hAnsi="Times New Roman" w:cs="Times New Roman"/>
          <w:sz w:val="22"/>
          <w:szCs w:val="22"/>
          <w:highlight w:val="white"/>
        </w:rPr>
        <w:t xml:space="preserve">In the event of a Shortfall due to which Investor Contribution was received according to Section 4, </w:t>
      </w:r>
      <w:proofErr w:type="gramStart"/>
      <w:r>
        <w:rPr>
          <w:rFonts w:ascii="Times New Roman" w:eastAsia="Times New Roman" w:hAnsi="Times New Roman" w:cs="Times New Roman"/>
          <w:sz w:val="22"/>
          <w:szCs w:val="22"/>
          <w:highlight w:val="white"/>
        </w:rPr>
        <w:t xml:space="preserve">the Investor Contribution shall be repaid by </w:t>
      </w:r>
      <w:proofErr w:type="spellStart"/>
      <w:r>
        <w:rPr>
          <w:rFonts w:ascii="Times New Roman" w:eastAsia="Times New Roman" w:hAnsi="Times New Roman" w:cs="Times New Roman"/>
          <w:sz w:val="22"/>
          <w:szCs w:val="22"/>
          <w:highlight w:val="white"/>
        </w:rPr>
        <w:t>SynPat</w:t>
      </w:r>
      <w:proofErr w:type="spellEnd"/>
      <w:proofErr w:type="gramEnd"/>
      <w:r>
        <w:rPr>
          <w:rFonts w:ascii="Times New Roman" w:eastAsia="Times New Roman" w:hAnsi="Times New Roman" w:cs="Times New Roman"/>
          <w:sz w:val="22"/>
          <w:szCs w:val="22"/>
          <w:highlight w:val="white"/>
        </w:rPr>
        <w:t xml:space="preserve"> to such Investor(s) from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will be adjusted accordingly for its subsequent equal distribution among the Seller, Participants (including Investors), and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For example, if SUP = $6M, </w:t>
      </w:r>
      <w:proofErr w:type="spellStart"/>
      <w:r>
        <w:rPr>
          <w:rFonts w:ascii="Times New Roman" w:eastAsia="Times New Roman" w:hAnsi="Times New Roman" w:cs="Times New Roman"/>
          <w:sz w:val="22"/>
          <w:szCs w:val="22"/>
          <w:highlight w:val="white"/>
        </w:rPr>
        <w:t>NoP</w:t>
      </w:r>
      <w:proofErr w:type="spellEnd"/>
      <w:r>
        <w:rPr>
          <w:rFonts w:ascii="Times New Roman" w:eastAsia="Times New Roman" w:hAnsi="Times New Roman" w:cs="Times New Roman"/>
          <w:sz w:val="22"/>
          <w:szCs w:val="22"/>
          <w:highlight w:val="white"/>
        </w:rPr>
        <w:t xml:space="preserve"> = 2, Shortfall = $2M, Investor’s Contribution = $2M, and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 $11M, then $2M (= Investor Contribution) will be paid to the Investor, and the remaining amount will be divided as follows: a Revenue Share Payment of  $3M will be paid to the Seller, the two Participants will equally share $2M (=$3M*4/6), the Investor will receive $1M (=$3M*2/6), and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will remain with $3M.</w:t>
      </w:r>
      <w:r>
        <w:rPr>
          <w:rFonts w:ascii="Times New Roman" w:eastAsia="Times New Roman" w:hAnsi="Times New Roman" w:cs="Times New Roman"/>
          <w:sz w:val="22"/>
          <w:szCs w:val="22"/>
        </w:rPr>
        <w:t xml:space="preserve"> </w:t>
      </w:r>
    </w:p>
    <w:p w:rsidR="00E5530F" w:rsidRDefault="00EB0C50">
      <w:pPr>
        <w:pStyle w:val="normal0"/>
        <w:widowControl w:val="0"/>
        <w:numPr>
          <w:ilvl w:val="1"/>
          <w:numId w:val="4"/>
          <w:numberingChange w:id="195" w:author="Marisa Bracoloni" w:date="2015-08-05T13:40:00Z" w:original="%1:8:0:.%2: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In the event that such Investor Contribution is paid to Seller, and the participation fee that is actually paid by each Participant is smaller than SUP/</w:t>
      </w:r>
      <w:proofErr w:type="spellStart"/>
      <w:r>
        <w:rPr>
          <w:rFonts w:ascii="Times New Roman" w:eastAsia="Times New Roman" w:hAnsi="Times New Roman" w:cs="Times New Roman"/>
          <w:sz w:val="22"/>
          <w:szCs w:val="22"/>
        </w:rPr>
        <w:t>NoP</w:t>
      </w:r>
      <w:proofErr w:type="spellEnd"/>
      <w:r>
        <w:rPr>
          <w:rFonts w:ascii="Times New Roman" w:eastAsia="Times New Roman" w:hAnsi="Times New Roman" w:cs="Times New Roman"/>
          <w:sz w:val="22"/>
          <w:szCs w:val="22"/>
        </w:rPr>
        <w:t xml:space="preserve">, then the Participation Fee will be adjusted to equal that actual payment each Participant is requested to pay after the Investor Contribution is added towards the SUP, except for the calculation of license fees in Regular or Risk Averse Licensing Stages, and in the event of a future sale of the Patents by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in which the Participation Fee will be equal to SUP/</w:t>
      </w:r>
      <w:proofErr w:type="spellStart"/>
      <w:r>
        <w:rPr>
          <w:rFonts w:ascii="Times New Roman" w:eastAsia="Times New Roman" w:hAnsi="Times New Roman" w:cs="Times New Roman"/>
          <w:sz w:val="22"/>
          <w:szCs w:val="22"/>
        </w:rPr>
        <w:t>NoP</w:t>
      </w:r>
      <w:proofErr w:type="spellEnd"/>
      <w:r>
        <w:rPr>
          <w:rFonts w:ascii="Times New Roman" w:eastAsia="Times New Roman" w:hAnsi="Times New Roman" w:cs="Times New Roman"/>
          <w:sz w:val="22"/>
          <w:szCs w:val="22"/>
        </w:rPr>
        <w:t>.</w:t>
      </w:r>
    </w:p>
    <w:p w:rsidR="00E5530F" w:rsidRDefault="00EB0C50">
      <w:pPr>
        <w:pStyle w:val="Heading5"/>
        <w:numPr>
          <w:ilvl w:val="0"/>
          <w:numId w:val="4"/>
          <w:numberingChange w:id="196" w:author="Marisa Bracoloni" w:date="2015-08-05T13:40:00Z" w:original="%1:9:0:."/>
        </w:numPr>
        <w:rPr>
          <w:u w:val="none"/>
        </w:rPr>
      </w:pPr>
      <w:bookmarkStart w:id="197" w:name="h.ckvj8vuvfn2p" w:colFirst="0" w:colLast="0"/>
      <w:bookmarkEnd w:id="197"/>
      <w:proofErr w:type="gramStart"/>
      <w:r>
        <w:t>Challenges by Potential Licensees.</w:t>
      </w:r>
      <w:proofErr w:type="gramEnd"/>
      <w:r>
        <w:t xml:space="preserve"> </w:t>
      </w:r>
    </w:p>
    <w:p w:rsidR="00E5530F" w:rsidRDefault="00EB0C50">
      <w:pPr>
        <w:pStyle w:val="normal0"/>
        <w:widowControl w:val="0"/>
        <w:numPr>
          <w:ilvl w:val="1"/>
          <w:numId w:val="4"/>
          <w:numberingChange w:id="198" w:author="Marisa Bracoloni" w:date="2015-08-05T13:40:00Z" w:original="%1:9:0:.%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Upon assignment of the title to the Patents pursuant to Section 2.3 of the PPA,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may allow prospective licensees that believe they do not need a license to any or all of the Patents, to submit the issues in confidence to a neutral dispute resolution entity [currently </w:t>
      </w:r>
      <w:proofErr w:type="spellStart"/>
      <w:r>
        <w:rPr>
          <w:rFonts w:ascii="Times New Roman" w:eastAsia="Times New Roman" w:hAnsi="Times New Roman" w:cs="Times New Roman"/>
          <w:sz w:val="22"/>
          <w:szCs w:val="22"/>
          <w:highlight w:val="white"/>
        </w:rPr>
        <w:t>FedArb</w:t>
      </w:r>
      <w:proofErr w:type="spellEnd"/>
      <w:r>
        <w:rPr>
          <w:rFonts w:ascii="Times New Roman" w:eastAsia="Times New Roman" w:hAnsi="Times New Roman" w:cs="Times New Roman"/>
          <w:sz w:val="22"/>
          <w:szCs w:val="22"/>
          <w:highlight w:val="white"/>
        </w:rPr>
        <w:t xml:space="preserve"> (</w:t>
      </w:r>
      <w:hyperlink r:id="rId6">
        <w:r>
          <w:rPr>
            <w:rFonts w:ascii="Times New Roman" w:eastAsia="Times New Roman" w:hAnsi="Times New Roman" w:cs="Times New Roman"/>
            <w:color w:val="0000FF"/>
            <w:sz w:val="22"/>
            <w:szCs w:val="22"/>
            <w:highlight w:val="white"/>
            <w:u w:val="single"/>
          </w:rPr>
          <w:t>www.fedarb.com</w:t>
        </w:r>
      </w:hyperlink>
      <w:r>
        <w:rPr>
          <w:rFonts w:ascii="Times New Roman" w:eastAsia="Times New Roman" w:hAnsi="Times New Roman" w:cs="Times New Roman"/>
          <w:sz w:val="22"/>
          <w:szCs w:val="22"/>
          <w:highlight w:val="white"/>
        </w:rPr>
        <w:t xml:space="preserve">)] whose decision as to whether the prospective licensee’s refusal to take a license has a reasonable basis will be binding on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only (i.e. not on such prospective licensee).</w:t>
      </w:r>
    </w:p>
    <w:p w:rsidR="00E5530F" w:rsidRDefault="00EB0C50">
      <w:pPr>
        <w:pStyle w:val="Heading5"/>
        <w:numPr>
          <w:ilvl w:val="0"/>
          <w:numId w:val="4"/>
          <w:numberingChange w:id="199" w:author="Marisa Bracoloni" w:date="2015-08-05T13:40:00Z" w:original="%1:10:0:."/>
        </w:numPr>
        <w:rPr>
          <w:u w:val="none"/>
        </w:rPr>
      </w:pPr>
      <w:bookmarkStart w:id="200" w:name="h.oq3cg3lyyrpt" w:colFirst="0" w:colLast="0"/>
      <w:bookmarkEnd w:id="200"/>
      <w:r>
        <w:t xml:space="preserve">Patent Sale. </w:t>
      </w:r>
    </w:p>
    <w:p w:rsidR="00E5530F" w:rsidRDefault="00EB0C50">
      <w:pPr>
        <w:pStyle w:val="normal0"/>
        <w:widowControl w:val="0"/>
        <w:numPr>
          <w:ilvl w:val="1"/>
          <w:numId w:val="4"/>
          <w:numberingChange w:id="201" w:author="Marisa Bracoloni" w:date="2015-08-05T13:40:00Z" w:original="%1:10:0:.%2:1: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any time during the Risk Averse Licensing Stage,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at it sole discretion, may sell the patents. </w:t>
      </w:r>
      <w:r>
        <w:rPr>
          <w:rFonts w:ascii="Times New Roman" w:eastAsia="Times New Roman" w:hAnsi="Times New Roman" w:cs="Times New Roman"/>
          <w:sz w:val="22"/>
          <w:szCs w:val="22"/>
          <w:highlight w:val="white"/>
        </w:rPr>
        <w:t xml:space="preserve">Any sale of the patents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is subject to the right to acquire a license under the Patents at Courtesy Price which is 6x multiple of the Regular Price. This right can be invoked, even if the patents are enforced against a potential licensee, for nine (9) months after the sale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(the </w:t>
      </w:r>
      <w:r>
        <w:rPr>
          <w:rFonts w:ascii="Times New Roman" w:eastAsia="Times New Roman" w:hAnsi="Times New Roman" w:cs="Times New Roman"/>
          <w:b/>
          <w:sz w:val="22"/>
          <w:szCs w:val="22"/>
          <w:highlight w:val="white"/>
        </w:rPr>
        <w:t>“Courtesy Period”</w:t>
      </w:r>
      <w:r>
        <w:rPr>
          <w:rFonts w:ascii="Times New Roman" w:eastAsia="Times New Roman" w:hAnsi="Times New Roman" w:cs="Times New Roman"/>
          <w:sz w:val="22"/>
          <w:szCs w:val="22"/>
          <w:highlight w:val="white"/>
        </w:rPr>
        <w:t>).</w:t>
      </w:r>
    </w:p>
    <w:p w:rsidR="00E5530F" w:rsidRDefault="00EB0C50">
      <w:pPr>
        <w:pStyle w:val="Heading5"/>
        <w:numPr>
          <w:ilvl w:val="0"/>
          <w:numId w:val="4"/>
          <w:numberingChange w:id="202" w:author="Marisa Bracoloni" w:date="2015-08-05T13:40:00Z" w:original="%1:11:0:."/>
        </w:numPr>
        <w:rPr>
          <w:u w:val="none"/>
        </w:rPr>
      </w:pPr>
      <w:bookmarkStart w:id="203" w:name="h.7s50pc4agcgd" w:colFirst="0" w:colLast="0"/>
      <w:bookmarkEnd w:id="203"/>
      <w:r>
        <w:t>Fees.</w:t>
      </w:r>
    </w:p>
    <w:p w:rsidR="00E5530F" w:rsidRDefault="00EB0C50">
      <w:pPr>
        <w:pStyle w:val="normal0"/>
        <w:widowControl w:val="0"/>
        <w:numPr>
          <w:ilvl w:val="1"/>
          <w:numId w:val="4"/>
          <w:numberingChange w:id="204" w:author="Marisa Bracoloni" w:date="2015-08-05T13:40:00Z" w:original="%1:11:0:.%2:1:0:."/>
        </w:numPr>
        <w:spacing w:after="200" w:line="276" w:lineRule="auto"/>
        <w:ind w:hanging="43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will make reasonable efforts to solicit interest among Operating Companies that are believed to be interested to Participate, free of charge. Operating Companies that join the Open Licensing Community, including Visitor members, will be able to designate in the Community Portal in which technologies and markets to receive Invitations to Participate. A community member who was not invited to Participate in an acquisition of a portfolio of patents relating to technologies or markets it had previously designated as technologies and markets of interest, shall be entitled to acquire a license to such a portfolio at a Cost Price, at any time, until the end of the Courtesy Period.</w:t>
      </w:r>
    </w:p>
    <w:p w:rsidR="00E5530F" w:rsidRDefault="00EB0C50">
      <w:pPr>
        <w:pStyle w:val="normal0"/>
        <w:widowControl w:val="0"/>
        <w:numPr>
          <w:ilvl w:val="1"/>
          <w:numId w:val="4"/>
          <w:numberingChange w:id="205" w:author="Marisa Bracoloni" w:date="2015-08-05T13:40:00Z" w:original="%1:11:0:.%2:2: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Any Operating Company interested in acquiring licenses at a Regular Price during the Licensing Stage, or at a Validated Price during the Risk Averse Stage, or at a Courtesy Price during the Courtesy Period, will be able to do so as long as it maintains a status of a Licensee Member of the Open Licensing Community, and pays the annual Regular Membership fee of $10,000.</w:t>
      </w:r>
    </w:p>
    <w:p w:rsidR="00E5530F" w:rsidRDefault="00EB0C50">
      <w:pPr>
        <w:pStyle w:val="normal0"/>
        <w:widowControl w:val="0"/>
        <w:numPr>
          <w:ilvl w:val="1"/>
          <w:numId w:val="4"/>
          <w:numberingChange w:id="206" w:author="Marisa Bracoloni" w:date="2015-08-05T13:40:00Z" w:original="%1:11:0:.%2:3:0:."/>
        </w:numPr>
        <w:spacing w:after="200" w:line="276" w:lineRule="auto"/>
        <w:ind w:hanging="43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Any Operating Company interested in becoming a Participant in any syndicate, acquire licenses as a Participant at Cost Price, be entitled to a share in one third of </w:t>
      </w:r>
      <w:proofErr w:type="spellStart"/>
      <w:r>
        <w:rPr>
          <w:rFonts w:ascii="Times New Roman" w:eastAsia="Times New Roman" w:hAnsi="Times New Roman" w:cs="Times New Roman"/>
          <w:sz w:val="22"/>
          <w:szCs w:val="22"/>
        </w:rPr>
        <w:t>SynPat’s</w:t>
      </w:r>
      <w:proofErr w:type="spellEnd"/>
      <w:r>
        <w:rPr>
          <w:rFonts w:ascii="Times New Roman" w:eastAsia="Times New Roman" w:hAnsi="Times New Roman" w:cs="Times New Roman"/>
          <w:sz w:val="22"/>
          <w:szCs w:val="22"/>
        </w:rPr>
        <w:t xml:space="preserve"> Revenues, have the right to acquire from </w:t>
      </w:r>
      <w:proofErr w:type="spellStart"/>
      <w:r>
        <w:rPr>
          <w:rFonts w:ascii="Times New Roman" w:eastAsia="Times New Roman" w:hAnsi="Times New Roman" w:cs="Times New Roman"/>
          <w:sz w:val="22"/>
          <w:szCs w:val="22"/>
        </w:rPr>
        <w:t>SynPat</w:t>
      </w:r>
      <w:proofErr w:type="spellEnd"/>
      <w:r>
        <w:rPr>
          <w:rFonts w:ascii="Times New Roman" w:eastAsia="Times New Roman" w:hAnsi="Times New Roman" w:cs="Times New Roman"/>
          <w:sz w:val="22"/>
          <w:szCs w:val="22"/>
        </w:rPr>
        <w:t xml:space="preserve"> the right to license a Designated Third Party and enjoy all other Participants’ privileges, will be able to do so as long as it maintains a status of a Participant Member of the Open Licensing Community, and pays the annual Participant Membership fee of $50,000.</w:t>
      </w:r>
    </w:p>
    <w:p w:rsidR="00E5530F" w:rsidRDefault="00E5530F">
      <w:pPr>
        <w:pStyle w:val="normal0"/>
        <w:widowControl w:val="0"/>
        <w:spacing w:after="200" w:line="276" w:lineRule="auto"/>
      </w:pPr>
    </w:p>
    <w:p w:rsidR="00E5530F" w:rsidRDefault="00E5530F">
      <w:pPr>
        <w:pStyle w:val="normal0"/>
        <w:pBdr>
          <w:top w:val="single" w:sz="4" w:space="1" w:color="auto"/>
        </w:pBdr>
      </w:pPr>
    </w:p>
    <w:p w:rsidR="00E5530F" w:rsidRDefault="00E5530F">
      <w:pPr>
        <w:pStyle w:val="normal0"/>
        <w:widowControl w:val="0"/>
        <w:spacing w:after="200" w:line="276" w:lineRule="auto"/>
      </w:pPr>
    </w:p>
    <w:p w:rsidR="00E5530F" w:rsidRDefault="00EB0C50">
      <w:pPr>
        <w:pStyle w:val="normal0"/>
      </w:pPr>
      <w:r>
        <w:br w:type="page"/>
      </w:r>
    </w:p>
    <w:p w:rsidR="00E5530F" w:rsidRDefault="00E5530F">
      <w:pPr>
        <w:pStyle w:val="normal0"/>
        <w:spacing w:after="200" w:line="276" w:lineRule="auto"/>
      </w:pPr>
    </w:p>
    <w:p w:rsidR="00E5530F" w:rsidRDefault="00EB0C50">
      <w:pPr>
        <w:pStyle w:val="normal0"/>
        <w:spacing w:after="200" w:line="276" w:lineRule="auto"/>
        <w:jc w:val="center"/>
      </w:pPr>
      <w:proofErr w:type="spellStart"/>
      <w:r>
        <w:rPr>
          <w:rFonts w:ascii="Times New Roman" w:eastAsia="Times New Roman" w:hAnsi="Times New Roman" w:cs="Times New Roman"/>
          <w:b/>
          <w:sz w:val="22"/>
          <w:szCs w:val="22"/>
        </w:rPr>
        <w:t>SynPat</w:t>
      </w:r>
      <w:proofErr w:type="spellEnd"/>
      <w:r>
        <w:rPr>
          <w:rFonts w:ascii="Times New Roman" w:eastAsia="Times New Roman" w:hAnsi="Times New Roman" w:cs="Times New Roman"/>
          <w:b/>
          <w:sz w:val="22"/>
          <w:szCs w:val="22"/>
        </w:rPr>
        <w:t xml:space="preserve"> Forms</w:t>
      </w:r>
    </w:p>
    <w:p w:rsidR="00E5530F" w:rsidRDefault="00EB0C50">
      <w:pPr>
        <w:pStyle w:val="normal0"/>
      </w:pPr>
      <w:r>
        <w:br w:type="page"/>
      </w:r>
    </w:p>
    <w:p w:rsidR="00E5530F" w:rsidRDefault="00E5530F">
      <w:pPr>
        <w:pStyle w:val="norm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b/>
          <w:sz w:val="22"/>
          <w:szCs w:val="22"/>
          <w:u w:val="single"/>
        </w:rPr>
        <w:t>EXHIBIT 1:</w:t>
      </w:r>
    </w:p>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 xml:space="preserve">Invitation to Participate </w:t>
      </w:r>
      <w:r>
        <w:rPr>
          <w:rFonts w:ascii="Times New Roman" w:eastAsia="Times New Roman" w:hAnsi="Times New Roman" w:cs="Times New Roman"/>
          <w:sz w:val="22"/>
          <w:szCs w:val="22"/>
          <w:highlight w:val="white"/>
        </w:rPr>
        <w:t>(depends on the type of transaction)</w:t>
      </w:r>
    </w:p>
    <w:p w:rsidR="00E5530F" w:rsidRDefault="00EB0C50">
      <w:pPr>
        <w:pStyle w:val="normal0"/>
        <w:widowControl w:val="0"/>
        <w:spacing w:after="200" w:line="276" w:lineRule="auto"/>
      </w:pPr>
      <w:r>
        <w:rPr>
          <w:rFonts w:ascii="Times New Roman" w:eastAsia="Times New Roman" w:hAnsi="Times New Roman" w:cs="Times New Roman"/>
          <w:b/>
          <w:sz w:val="22"/>
          <w:szCs w:val="22"/>
          <w:u w:val="single"/>
        </w:rPr>
        <w:t>EXHIBIT 2:</w:t>
      </w:r>
    </w:p>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Request to Participate</w:t>
      </w:r>
    </w:p>
    <w:p w:rsidR="00E5530F" w:rsidRDefault="00E5530F">
      <w:pPr>
        <w:pStyle w:val="normal0"/>
        <w:widowControl w:val="0"/>
        <w:spacing w:after="200" w:line="276" w:lineRule="auto"/>
      </w:pP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To:</w:t>
      </w:r>
      <w:r>
        <w:rPr>
          <w:rFonts w:ascii="Times New Roman" w:eastAsia="Times New Roman" w:hAnsi="Times New Roman" w:cs="Times New Roman"/>
          <w:sz w:val="22"/>
          <w:szCs w:val="22"/>
        </w:rPr>
        <w:t xml:space="preserve">   _____________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Syndicated Patent Acquisitions Corporation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w:t>
      </w:r>
    </w:p>
    <w:p w:rsidR="00E5530F" w:rsidRDefault="00E5530F">
      <w:pPr>
        <w:pStyle w:val="normal0"/>
        <w:widowControl w:val="0"/>
        <w:spacing w:after="200" w:line="276" w:lineRule="auto"/>
      </w:pPr>
      <w:bookmarkStart w:id="207" w:name="h.2et92p0" w:colFirst="0" w:colLast="0"/>
      <w:bookmarkEnd w:id="207"/>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u w:val="single"/>
        </w:rPr>
        <w:t xml:space="preserve">Re: </w:t>
      </w:r>
      <w:r>
        <w:rPr>
          <w:rFonts w:ascii="Times New Roman" w:eastAsia="Times New Roman" w:hAnsi="Times New Roman" w:cs="Times New Roman"/>
          <w:b/>
          <w:sz w:val="22"/>
          <w:szCs w:val="22"/>
          <w:highlight w:val="white"/>
          <w:u w:val="single"/>
        </w:rPr>
        <w:t>Request to Participate in a Syndicated Patent Acquisition</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Syndicate Number</w:t>
      </w:r>
      <w:proofErr w:type="gramStart"/>
      <w:r>
        <w:rPr>
          <w:rFonts w:ascii="Times New Roman" w:eastAsia="Times New Roman" w:hAnsi="Times New Roman" w:cs="Times New Roman"/>
          <w:sz w:val="22"/>
          <w:szCs w:val="22"/>
          <w:highlight w:val="white"/>
        </w:rPr>
        <w:t>:_</w:t>
      </w:r>
      <w:proofErr w:type="gramEnd"/>
      <w:r>
        <w:rPr>
          <w:rFonts w:ascii="Times New Roman" w:eastAsia="Times New Roman" w:hAnsi="Times New Roman" w:cs="Times New Roman"/>
          <w:sz w:val="22"/>
          <w:szCs w:val="22"/>
          <w:highlight w:val="white"/>
        </w:rPr>
        <w:t>_______</w:t>
      </w:r>
    </w:p>
    <w:p w:rsidR="00E5530F" w:rsidRDefault="00E5530F">
      <w:pPr>
        <w:pStyle w:val="normal0"/>
        <w:widowControl w:val="0"/>
        <w:spacing w:after="200" w:line="276" w:lineRule="auto"/>
      </w:pPr>
    </w:p>
    <w:p w:rsidR="00E5530F" w:rsidRDefault="00EB0C50">
      <w:pPr>
        <w:pStyle w:val="normal0"/>
        <w:widowControl w:val="0"/>
        <w:numPr>
          <w:ilvl w:val="0"/>
          <w:numId w:val="5"/>
          <w:numberingChange w:id="208" w:author="Marisa Bracoloni" w:date="2015-08-05T13:40:00Z" w:original="%1:1: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We would like to participate in the above referenced syndicate.</w:t>
      </w:r>
    </w:p>
    <w:p w:rsidR="00E5530F" w:rsidRDefault="00EB0C50">
      <w:pPr>
        <w:pStyle w:val="normal0"/>
        <w:widowControl w:val="0"/>
        <w:numPr>
          <w:ilvl w:val="0"/>
          <w:numId w:val="5"/>
          <w:numberingChange w:id="209" w:author="Marisa Bracoloni" w:date="2015-08-05T13:40:00Z" w:original="%1:2: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We acknowledge receipt of the following documents: a) Patent Purchase Agreement, executed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 purchaser) and the Patent Seller; b) Patent License Agreement between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(as Licensor) and us (as Licensee), signed by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c) Invitation to Participate in a Syndicated Patent Acquisition,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d) this Request to Participate; e) Fenwick and West’s opinion letter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regarding certain tax implications</w:t>
      </w:r>
      <w:ins w:id="210" w:author="Marisa Bracoloni" w:date="2015-08-05T14:16:00Z">
        <w:r w:rsidR="008B3A92">
          <w:rPr>
            <w:rFonts w:ascii="Times New Roman" w:eastAsia="Times New Roman" w:hAnsi="Times New Roman" w:cs="Times New Roman"/>
            <w:sz w:val="22"/>
            <w:szCs w:val="22"/>
            <w:highlight w:val="white"/>
          </w:rPr>
          <w:t>; f) Nondisclosure Agreement</w:t>
        </w:r>
      </w:ins>
      <w:ins w:id="211" w:author="Marisa Bracoloni" w:date="2015-08-05T14:17:00Z">
        <w:r w:rsidR="008B3A92">
          <w:rPr>
            <w:rFonts w:ascii="Times New Roman" w:eastAsia="Times New Roman" w:hAnsi="Times New Roman" w:cs="Times New Roman"/>
            <w:sz w:val="22"/>
            <w:szCs w:val="22"/>
            <w:highlight w:val="white"/>
          </w:rPr>
          <w:t xml:space="preserve"> and</w:t>
        </w:r>
      </w:ins>
      <w:del w:id="212" w:author="Marisa Bracoloni" w:date="2015-08-05T14:16:00Z">
        <w:r w:rsidDel="008B3A92">
          <w:rPr>
            <w:rFonts w:ascii="Times New Roman" w:eastAsia="Times New Roman" w:hAnsi="Times New Roman" w:cs="Times New Roman"/>
            <w:sz w:val="22"/>
            <w:szCs w:val="22"/>
            <w:highlight w:val="white"/>
          </w:rPr>
          <w:delText>,</w:delText>
        </w:r>
      </w:del>
      <w:del w:id="213" w:author="Marisa Bracoloni" w:date="2015-08-05T14:17:00Z">
        <w:r w:rsidDel="008B3A92">
          <w:rPr>
            <w:rFonts w:ascii="Times New Roman" w:eastAsia="Times New Roman" w:hAnsi="Times New Roman" w:cs="Times New Roman"/>
            <w:sz w:val="22"/>
            <w:szCs w:val="22"/>
            <w:highlight w:val="white"/>
          </w:rPr>
          <w:delText xml:space="preserve"> and </w:delText>
        </w:r>
      </w:del>
      <w:del w:id="214" w:author="Marisa Bracoloni" w:date="2015-08-05T14:16:00Z">
        <w:r w:rsidDel="008B3A92">
          <w:rPr>
            <w:rFonts w:ascii="Times New Roman" w:eastAsia="Times New Roman" w:hAnsi="Times New Roman" w:cs="Times New Roman"/>
            <w:sz w:val="22"/>
            <w:szCs w:val="22"/>
            <w:highlight w:val="white"/>
          </w:rPr>
          <w:delText>f</w:delText>
        </w:r>
      </w:del>
      <w:del w:id="215" w:author="Marisa Bracoloni" w:date="2015-08-05T14:17:00Z">
        <w:r w:rsidDel="008B3A92">
          <w:rPr>
            <w:rFonts w:ascii="Times New Roman" w:eastAsia="Times New Roman" w:hAnsi="Times New Roman" w:cs="Times New Roman"/>
            <w:sz w:val="22"/>
            <w:szCs w:val="22"/>
            <w:highlight w:val="white"/>
          </w:rPr>
          <w:delText>)</w:delText>
        </w:r>
      </w:del>
      <w:r>
        <w:rPr>
          <w:rFonts w:ascii="Times New Roman" w:eastAsia="Times New Roman" w:hAnsi="Times New Roman" w:cs="Times New Roman"/>
          <w:sz w:val="22"/>
          <w:szCs w:val="22"/>
          <w:highlight w:val="white"/>
        </w:rPr>
        <w:t xml:space="preserve"> PricewaterhouseCoopers LLP (“PWC”) Third Party Release, to </w:t>
      </w:r>
      <w:r>
        <w:rPr>
          <w:rFonts w:ascii="Times New Roman" w:eastAsia="Times New Roman" w:hAnsi="Times New Roman" w:cs="Times New Roman"/>
          <w:sz w:val="22"/>
          <w:szCs w:val="22"/>
          <w:highlight w:val="white"/>
          <w:u w:val="single"/>
        </w:rPr>
        <w:t xml:space="preserve">be filled in, signed, and sent back to </w:t>
      </w:r>
      <w:proofErr w:type="spellStart"/>
      <w:r>
        <w:rPr>
          <w:rFonts w:ascii="Times New Roman" w:eastAsia="Times New Roman" w:hAnsi="Times New Roman" w:cs="Times New Roman"/>
          <w:sz w:val="22"/>
          <w:szCs w:val="22"/>
          <w:highlight w:val="white"/>
          <w:u w:val="single"/>
        </w:rPr>
        <w:t>SynPat</w:t>
      </w:r>
      <w:proofErr w:type="spellEnd"/>
      <w:r>
        <w:rPr>
          <w:rFonts w:ascii="Times New Roman" w:eastAsia="Times New Roman" w:hAnsi="Times New Roman" w:cs="Times New Roman"/>
          <w:sz w:val="22"/>
          <w:szCs w:val="22"/>
          <w:highlight w:val="white"/>
          <w:u w:val="single"/>
        </w:rPr>
        <w:t xml:space="preserve"> together with this Request to Participate form</w:t>
      </w:r>
      <w:r>
        <w:rPr>
          <w:rFonts w:ascii="Times New Roman" w:eastAsia="Times New Roman" w:hAnsi="Times New Roman" w:cs="Times New Roman"/>
          <w:sz w:val="22"/>
          <w:szCs w:val="22"/>
          <w:highlight w:val="white"/>
        </w:rPr>
        <w:t>.</w:t>
      </w:r>
    </w:p>
    <w:p w:rsidR="00E5530F" w:rsidRDefault="00EB0C50">
      <w:pPr>
        <w:pStyle w:val="normal0"/>
        <w:widowControl w:val="0"/>
        <w:numPr>
          <w:ilvl w:val="0"/>
          <w:numId w:val="5"/>
          <w:numberingChange w:id="216" w:author="Marisa Bracoloni" w:date="2015-08-05T13:40:00Z" w:original="%1:3: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We understand that:</w:t>
      </w:r>
    </w:p>
    <w:p w:rsidR="00E5530F" w:rsidRDefault="00EB0C50">
      <w:pPr>
        <w:pStyle w:val="normal0"/>
        <w:widowControl w:val="0"/>
        <w:numPr>
          <w:ilvl w:val="1"/>
          <w:numId w:val="5"/>
          <w:numberingChange w:id="217" w:author="Marisa Bracoloni" w:date="2015-08-05T13:40:00Z" w:original="%2:1:4:)"/>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According to the Patent Purchase Agreement,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has a right to acquire the Patents at the Seller’s Upfront Price (“SUP”), within 100 calendar days from the Effective Date. The license granted to us under the Patent License Agreement shall be in full effect when the rights in the Patents are transferred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pursuant to Section 2.2 of the Patent Purchase Agreement. The rights in the Patents will automatically be transferred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upon </w:t>
      </w:r>
      <w:del w:id="218" w:author="Marisa Bracoloni" w:date="2015-08-05T14:17:00Z">
        <w:r w:rsidDel="008B3A92">
          <w:rPr>
            <w:rFonts w:ascii="Times New Roman" w:eastAsia="Times New Roman" w:hAnsi="Times New Roman" w:cs="Times New Roman"/>
            <w:sz w:val="22"/>
            <w:szCs w:val="22"/>
            <w:highlight w:val="white"/>
          </w:rPr>
          <w:delText>formation of a syndicate</w:delText>
        </w:r>
      </w:del>
      <w:ins w:id="219" w:author="Marisa Bracoloni" w:date="2015-08-05T14:17:00Z">
        <w:r w:rsidR="008B3A92">
          <w:rPr>
            <w:rFonts w:ascii="Times New Roman" w:eastAsia="Times New Roman" w:hAnsi="Times New Roman" w:cs="Times New Roman"/>
            <w:sz w:val="22"/>
            <w:szCs w:val="22"/>
            <w:highlight w:val="white"/>
          </w:rPr>
          <w:t>payment of the SUP to the seller</w:t>
        </w:r>
      </w:ins>
      <w:ins w:id="220" w:author="Marisa Bracoloni" w:date="2015-08-05T14:18:00Z">
        <w:r w:rsidR="00290129">
          <w:rPr>
            <w:rFonts w:ascii="Times New Roman" w:eastAsia="Times New Roman" w:hAnsi="Times New Roman" w:cs="Times New Roman"/>
            <w:sz w:val="22"/>
            <w:szCs w:val="22"/>
            <w:highlight w:val="white"/>
          </w:rPr>
          <w:t xml:space="preserve">, </w:t>
        </w:r>
        <w:r w:rsidR="008B3A92">
          <w:rPr>
            <w:rFonts w:ascii="Times New Roman" w:eastAsia="Times New Roman" w:hAnsi="Times New Roman" w:cs="Times New Roman"/>
            <w:sz w:val="22"/>
            <w:szCs w:val="22"/>
            <w:highlight w:val="white"/>
          </w:rPr>
          <w:t>wh</w:t>
        </w:r>
      </w:ins>
      <w:ins w:id="221" w:author="Marisa Bracoloni" w:date="2015-08-05T14:19:00Z">
        <w:r w:rsidR="008B3A92">
          <w:rPr>
            <w:rFonts w:ascii="Times New Roman" w:eastAsia="Times New Roman" w:hAnsi="Times New Roman" w:cs="Times New Roman"/>
            <w:sz w:val="22"/>
            <w:szCs w:val="22"/>
            <w:highlight w:val="white"/>
          </w:rPr>
          <w:t>ich shall be no longer than</w:t>
        </w:r>
      </w:ins>
      <w:ins w:id="222" w:author="Marisa Bracoloni" w:date="2015-08-05T14:18:00Z">
        <w:r w:rsidR="008B3A92">
          <w:rPr>
            <w:rFonts w:ascii="Times New Roman" w:eastAsia="Times New Roman" w:hAnsi="Times New Roman" w:cs="Times New Roman"/>
            <w:sz w:val="22"/>
            <w:szCs w:val="22"/>
            <w:highlight w:val="white"/>
          </w:rPr>
          <w:t xml:space="preserve"> ___ </w:t>
        </w:r>
        <w:proofErr w:type="gramStart"/>
        <w:r w:rsidR="008B3A92">
          <w:rPr>
            <w:rFonts w:ascii="Times New Roman" w:eastAsia="Times New Roman" w:hAnsi="Times New Roman" w:cs="Times New Roman"/>
            <w:sz w:val="22"/>
            <w:szCs w:val="22"/>
            <w:highlight w:val="white"/>
          </w:rPr>
          <w:t>days  after</w:t>
        </w:r>
        <w:proofErr w:type="gramEnd"/>
        <w:r w:rsidR="008B3A92">
          <w:rPr>
            <w:rFonts w:ascii="Times New Roman" w:eastAsia="Times New Roman" w:hAnsi="Times New Roman" w:cs="Times New Roman"/>
            <w:sz w:val="22"/>
            <w:szCs w:val="22"/>
            <w:highlight w:val="white"/>
          </w:rPr>
          <w:t xml:space="preserve"> </w:t>
        </w:r>
      </w:ins>
      <w:del w:id="223" w:author="Marisa Bracoloni" w:date="2015-08-05T14:18:00Z">
        <w:r w:rsidDel="008B3A92">
          <w:rPr>
            <w:rFonts w:ascii="Times New Roman" w:eastAsia="Times New Roman" w:hAnsi="Times New Roman" w:cs="Times New Roman"/>
            <w:sz w:val="22"/>
            <w:szCs w:val="22"/>
            <w:highlight w:val="white"/>
          </w:rPr>
          <w:delText xml:space="preserve">, i.e., when </w:delText>
        </w:r>
      </w:del>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receives from prospective Participants Requests to Participate with payment commitments sufficient, in the aggregate, to fund the SUP.</w:t>
      </w:r>
    </w:p>
    <w:p w:rsidR="00E5530F" w:rsidRDefault="00EB0C50">
      <w:pPr>
        <w:pStyle w:val="normal0"/>
        <w:widowControl w:val="0"/>
        <w:numPr>
          <w:ilvl w:val="1"/>
          <w:numId w:val="5"/>
          <w:numberingChange w:id="224" w:author="Marisa Bracoloni" w:date="2015-08-05T13:40:00Z" w:original="%2:2:4:)"/>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Our License Fee will be calculated by PWC according to the following formula: Seller’s Upfront Price/Number of Participants (SUP/</w:t>
      </w:r>
      <w:proofErr w:type="spellStart"/>
      <w:r>
        <w:rPr>
          <w:rFonts w:ascii="Times New Roman" w:eastAsia="Times New Roman" w:hAnsi="Times New Roman" w:cs="Times New Roman"/>
          <w:sz w:val="22"/>
          <w:szCs w:val="22"/>
          <w:highlight w:val="white"/>
        </w:rPr>
        <w:t>NoP</w:t>
      </w:r>
      <w:proofErr w:type="spellEnd"/>
      <w:r>
        <w:rPr>
          <w:rFonts w:ascii="Times New Roman" w:eastAsia="Times New Roman" w:hAnsi="Times New Roman" w:cs="Times New Roman"/>
          <w:sz w:val="22"/>
          <w:szCs w:val="22"/>
          <w:highlight w:val="white"/>
        </w:rPr>
        <w:t>), up to the maximum we authorize below.</w:t>
      </w:r>
    </w:p>
    <w:p w:rsidR="00E5530F" w:rsidRDefault="00EB0C50">
      <w:pPr>
        <w:pStyle w:val="normal0"/>
        <w:widowControl w:val="0"/>
        <w:numPr>
          <w:ilvl w:val="1"/>
          <w:numId w:val="5"/>
          <w:numberingChange w:id="225" w:author="Marisa Bracoloni" w:date="2015-08-05T13:40:00Z" w:original="%2:3:4:)"/>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Upon </w:t>
      </w:r>
      <w:ins w:id="226" w:author="Marisa Bracoloni" w:date="2015-08-05T14:20:00Z">
        <w:r w:rsidR="00A24FE1">
          <w:rPr>
            <w:rFonts w:ascii="Times New Roman" w:eastAsia="Times New Roman" w:hAnsi="Times New Roman" w:cs="Times New Roman"/>
            <w:sz w:val="22"/>
            <w:szCs w:val="22"/>
            <w:highlight w:val="white"/>
          </w:rPr>
          <w:t>collection of Requests to Participate with payment commitments sufficient, in the aggregate, to fund the SUP</w:t>
        </w:r>
      </w:ins>
      <w:del w:id="227" w:author="Marisa Bracoloni" w:date="2015-08-05T14:20:00Z">
        <w:r w:rsidDel="00A24FE1">
          <w:rPr>
            <w:rFonts w:ascii="Times New Roman" w:eastAsia="Times New Roman" w:hAnsi="Times New Roman" w:cs="Times New Roman"/>
            <w:sz w:val="22"/>
            <w:szCs w:val="22"/>
            <w:highlight w:val="white"/>
          </w:rPr>
          <w:delText>assignment of the rights to the Patents to SynPat</w:delText>
        </w:r>
      </w:del>
      <w:r>
        <w:rPr>
          <w:rFonts w:ascii="Times New Roman" w:eastAsia="Times New Roman" w:hAnsi="Times New Roman" w:cs="Times New Roman"/>
          <w:sz w:val="22"/>
          <w:szCs w:val="22"/>
          <w:highlight w:val="white"/>
        </w:rPr>
        <w:t xml:space="preserve">,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will send to all the Participants Payment Notices stating the participation fee (same as license fee), and we shall wire our participation fee directly to </w:t>
      </w:r>
      <w:del w:id="228" w:author="Marisa Bracoloni" w:date="2015-08-05T14:19:00Z">
        <w:r w:rsidDel="00A24FE1">
          <w:rPr>
            <w:rFonts w:ascii="Times New Roman" w:eastAsia="Times New Roman" w:hAnsi="Times New Roman" w:cs="Times New Roman"/>
            <w:sz w:val="22"/>
            <w:szCs w:val="22"/>
            <w:highlight w:val="white"/>
          </w:rPr>
          <w:delText xml:space="preserve">the Patent </w:delText>
        </w:r>
      </w:del>
      <w:proofErr w:type="spellStart"/>
      <w:r>
        <w:rPr>
          <w:rFonts w:ascii="Times New Roman" w:eastAsia="Times New Roman" w:hAnsi="Times New Roman" w:cs="Times New Roman"/>
          <w:sz w:val="22"/>
          <w:szCs w:val="22"/>
          <w:highlight w:val="white"/>
        </w:rPr>
        <w:t>S</w:t>
      </w:r>
      <w:del w:id="229" w:author="Marisa Bracoloni" w:date="2015-08-05T14:19:00Z">
        <w:r w:rsidDel="00A24FE1">
          <w:rPr>
            <w:rFonts w:ascii="Times New Roman" w:eastAsia="Times New Roman" w:hAnsi="Times New Roman" w:cs="Times New Roman"/>
            <w:sz w:val="22"/>
            <w:szCs w:val="22"/>
            <w:highlight w:val="white"/>
          </w:rPr>
          <w:delText>eller</w:delText>
        </w:r>
      </w:del>
      <w:ins w:id="230" w:author="Marisa Bracoloni" w:date="2015-08-05T14:19:00Z">
        <w:r w:rsidR="00A24FE1">
          <w:rPr>
            <w:rFonts w:ascii="Times New Roman" w:eastAsia="Times New Roman" w:hAnsi="Times New Roman" w:cs="Times New Roman"/>
            <w:sz w:val="22"/>
            <w:szCs w:val="22"/>
            <w:highlight w:val="white"/>
          </w:rPr>
          <w:t>ynPat</w:t>
        </w:r>
      </w:ins>
      <w:r>
        <w:rPr>
          <w:rFonts w:ascii="Times New Roman" w:eastAsia="Times New Roman" w:hAnsi="Times New Roman" w:cs="Times New Roman"/>
          <w:sz w:val="22"/>
          <w:szCs w:val="22"/>
          <w:highlight w:val="white"/>
        </w:rPr>
        <w:t>’s</w:t>
      </w:r>
      <w:proofErr w:type="spellEnd"/>
      <w:r>
        <w:rPr>
          <w:rFonts w:ascii="Times New Roman" w:eastAsia="Times New Roman" w:hAnsi="Times New Roman" w:cs="Times New Roman"/>
          <w:sz w:val="22"/>
          <w:szCs w:val="22"/>
          <w:highlight w:val="white"/>
        </w:rPr>
        <w:t xml:space="preserve"> bank account</w:t>
      </w:r>
      <w:ins w:id="231" w:author="Marisa Bracoloni" w:date="2015-08-05T14:21:00Z">
        <w:r w:rsidR="00A24FE1">
          <w:rPr>
            <w:rFonts w:ascii="Times New Roman" w:eastAsia="Times New Roman" w:hAnsi="Times New Roman" w:cs="Times New Roman"/>
            <w:sz w:val="22"/>
            <w:szCs w:val="22"/>
            <w:highlight w:val="white"/>
          </w:rPr>
          <w:t xml:space="preserve"> </w:t>
        </w:r>
      </w:ins>
      <w:del w:id="232" w:author="Marisa Bracoloni" w:date="2015-08-05T14:21:00Z">
        <w:r w:rsidDel="00A24FE1">
          <w:rPr>
            <w:rFonts w:ascii="Times New Roman" w:eastAsia="Times New Roman" w:hAnsi="Times New Roman" w:cs="Times New Roman"/>
            <w:sz w:val="22"/>
            <w:szCs w:val="22"/>
            <w:highlight w:val="white"/>
          </w:rPr>
          <w:delText xml:space="preserve">, as stated in the Patent Purchase Agreement, </w:delText>
        </w:r>
      </w:del>
      <w:r>
        <w:rPr>
          <w:rFonts w:ascii="Times New Roman" w:eastAsia="Times New Roman" w:hAnsi="Times New Roman" w:cs="Times New Roman"/>
          <w:sz w:val="22"/>
          <w:szCs w:val="22"/>
          <w:highlight w:val="white"/>
        </w:rPr>
        <w:t>within seven (7) calendar days.</w:t>
      </w:r>
    </w:p>
    <w:p w:rsidR="00E5530F" w:rsidRDefault="00EB0C50">
      <w:pPr>
        <w:pStyle w:val="normal0"/>
        <w:widowControl w:val="0"/>
        <w:numPr>
          <w:ilvl w:val="1"/>
          <w:numId w:val="5"/>
          <w:numberingChange w:id="233" w:author="Marisa Bracoloni" w:date="2015-08-05T13:40:00Z" w:original="%2:4:4:)"/>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As a Participant, we may request to acquire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rights to license the third parties designated below, at a price equal to 1.5 * SUP / </w:t>
      </w:r>
      <w:proofErr w:type="spellStart"/>
      <w:r>
        <w:rPr>
          <w:rFonts w:ascii="Times New Roman" w:eastAsia="Times New Roman" w:hAnsi="Times New Roman" w:cs="Times New Roman"/>
          <w:sz w:val="22"/>
          <w:szCs w:val="22"/>
          <w:highlight w:val="white"/>
        </w:rPr>
        <w:t>NoP</w:t>
      </w:r>
      <w:proofErr w:type="spellEnd"/>
      <w:r>
        <w:rPr>
          <w:rFonts w:ascii="Times New Roman" w:eastAsia="Times New Roman" w:hAnsi="Times New Roman" w:cs="Times New Roman"/>
          <w:sz w:val="22"/>
          <w:szCs w:val="22"/>
          <w:highlight w:val="white"/>
        </w:rPr>
        <w:t>.</w:t>
      </w:r>
    </w:p>
    <w:p w:rsidR="00E5530F" w:rsidRDefault="00EB0C50">
      <w:pPr>
        <w:pStyle w:val="normal0"/>
        <w:widowControl w:val="0"/>
        <w:numPr>
          <w:ilvl w:val="1"/>
          <w:numId w:val="5"/>
          <w:numberingChange w:id="234" w:author="Marisa Bracoloni" w:date="2015-08-05T13:40:00Z" w:original="%2:5:4:)"/>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Upon receipt of this Request to Participate,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will confirm by sending a copy of this form back to us.</w:t>
      </w:r>
    </w:p>
    <w:p w:rsidR="00E5530F" w:rsidRDefault="00EB0C50">
      <w:pPr>
        <w:pStyle w:val="normal0"/>
        <w:widowControl w:val="0"/>
        <w:numPr>
          <w:ilvl w:val="0"/>
          <w:numId w:val="5"/>
          <w:numberingChange w:id="235" w:author="Marisa Bracoloni" w:date="2015-08-05T13:40:00Z" w:original="%1:4:0:)"/>
        </w:numPr>
        <w:spacing w:after="200" w:line="276" w:lineRule="auto"/>
        <w:ind w:hanging="359"/>
        <w:rPr>
          <w:rFonts w:ascii="Times New Roman" w:eastAsia="Times New Roman" w:hAnsi="Times New Roman" w:cs="Times New Roman"/>
          <w:sz w:val="22"/>
          <w:szCs w:val="22"/>
        </w:rPr>
      </w:pPr>
      <w:bookmarkStart w:id="236" w:name="h.tyjcwt" w:colFirst="0" w:colLast="0"/>
      <w:bookmarkEnd w:id="236"/>
      <w:r>
        <w:rPr>
          <w:rFonts w:ascii="Times New Roman" w:eastAsia="Times New Roman" w:hAnsi="Times New Roman" w:cs="Times New Roman"/>
          <w:sz w:val="22"/>
          <w:szCs w:val="22"/>
          <w:highlight w:val="white"/>
        </w:rPr>
        <w:t xml:space="preserve">The maximum amount that we commit to pay </w:t>
      </w:r>
      <w:proofErr w:type="gramStart"/>
      <w:r>
        <w:rPr>
          <w:rFonts w:ascii="Times New Roman" w:eastAsia="Times New Roman" w:hAnsi="Times New Roman" w:cs="Times New Roman"/>
          <w:sz w:val="22"/>
          <w:szCs w:val="22"/>
          <w:highlight w:val="white"/>
        </w:rPr>
        <w:t>as our participation fee (“Maximum Committed Fee”) is</w:t>
      </w:r>
      <w:r>
        <w:rPr>
          <w:rFonts w:ascii="Times New Roman" w:eastAsia="Times New Roman" w:hAnsi="Times New Roman" w:cs="Times New Roman"/>
          <w:b/>
          <w:sz w:val="22"/>
          <w:szCs w:val="22"/>
          <w:highlight w:val="white"/>
          <w:u w:val="single"/>
        </w:rPr>
        <w:t xml:space="preserve"> _________ </w:t>
      </w:r>
      <w:r>
        <w:rPr>
          <w:rFonts w:ascii="Times New Roman" w:eastAsia="Times New Roman" w:hAnsi="Times New Roman" w:cs="Times New Roman"/>
          <w:sz w:val="22"/>
          <w:szCs w:val="22"/>
          <w:highlight w:val="white"/>
        </w:rPr>
        <w:t>U.S. Dollars</w:t>
      </w:r>
      <w:proofErr w:type="gramEnd"/>
      <w:r>
        <w:rPr>
          <w:rFonts w:ascii="Times New Roman" w:eastAsia="Times New Roman" w:hAnsi="Times New Roman" w:cs="Times New Roman"/>
          <w:sz w:val="22"/>
          <w:szCs w:val="22"/>
          <w:highlight w:val="white"/>
        </w:rPr>
        <w:t xml:space="preserve">. </w:t>
      </w:r>
    </w:p>
    <w:p w:rsidR="00E5530F" w:rsidRDefault="00EB0C50">
      <w:pPr>
        <w:pStyle w:val="normal0"/>
        <w:widowControl w:val="0"/>
        <w:numPr>
          <w:ilvl w:val="0"/>
          <w:numId w:val="5"/>
          <w:numberingChange w:id="237" w:author="Marisa Bracoloni" w:date="2015-08-05T13:40:00Z" w:original="%1:5:0:)"/>
        </w:numPr>
        <w:spacing w:after="200" w:line="276" w:lineRule="auto"/>
        <w:ind w:hanging="359"/>
        <w:rPr>
          <w:rFonts w:ascii="Times New Roman" w:eastAsia="Times New Roman" w:hAnsi="Times New Roman" w:cs="Times New Roman"/>
          <w:sz w:val="22"/>
          <w:szCs w:val="22"/>
        </w:rPr>
      </w:pPr>
      <w:bookmarkStart w:id="238" w:name="h.3dy6vkm" w:colFirst="0" w:colLast="0"/>
      <w:bookmarkEnd w:id="238"/>
      <w:r>
        <w:rPr>
          <w:rFonts w:ascii="Times New Roman" w:eastAsia="Times New Roman" w:hAnsi="Times New Roman" w:cs="Times New Roman"/>
          <w:sz w:val="22"/>
          <w:szCs w:val="22"/>
          <w:highlight w:val="white"/>
        </w:rPr>
        <w:t xml:space="preserve">We would like to acquire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rights to license the following Designated Third Parties: </w:t>
      </w:r>
      <w:r>
        <w:rPr>
          <w:rFonts w:ascii="Times New Roman" w:eastAsia="Times New Roman" w:hAnsi="Times New Roman" w:cs="Times New Roman"/>
          <w:b/>
          <w:sz w:val="22"/>
          <w:szCs w:val="22"/>
          <w:highlight w:val="white"/>
          <w:u w:val="single"/>
        </w:rPr>
        <w:t>________</w:t>
      </w:r>
      <w:r>
        <w:rPr>
          <w:rFonts w:ascii="Times New Roman" w:eastAsia="Times New Roman" w:hAnsi="Times New Roman" w:cs="Times New Roman"/>
          <w:sz w:val="22"/>
          <w:szCs w:val="22"/>
          <w:highlight w:val="white"/>
        </w:rPr>
        <w:t xml:space="preserve">. </w:t>
      </w:r>
    </w:p>
    <w:p w:rsidR="00E5530F" w:rsidRDefault="00EB0C50">
      <w:pPr>
        <w:pStyle w:val="normal0"/>
        <w:widowControl w:val="0"/>
        <w:numPr>
          <w:ilvl w:val="0"/>
          <w:numId w:val="5"/>
          <w:numberingChange w:id="239" w:author="Marisa Bracoloni" w:date="2015-08-05T13:40:00Z" w:original="%1:6:0:)"/>
        </w:numPr>
        <w:spacing w:after="200" w:line="276" w:lineRule="auto"/>
        <w:ind w:hanging="359"/>
        <w:rPr>
          <w:rFonts w:ascii="Times New Roman" w:eastAsia="Times New Roman" w:hAnsi="Times New Roman" w:cs="Times New Roman"/>
          <w:sz w:val="22"/>
          <w:szCs w:val="22"/>
        </w:rPr>
      </w:pPr>
      <w:bookmarkStart w:id="240" w:name="h.1t3h5sf" w:colFirst="0" w:colLast="0"/>
      <w:bookmarkEnd w:id="240"/>
      <w:r>
        <w:rPr>
          <w:rFonts w:ascii="Times New Roman" w:eastAsia="Times New Roman" w:hAnsi="Times New Roman" w:cs="Times New Roman"/>
          <w:sz w:val="22"/>
          <w:szCs w:val="22"/>
          <w:highlight w:val="white"/>
        </w:rPr>
        <w:t xml:space="preserve">We </w:t>
      </w:r>
      <w:r>
        <w:rPr>
          <w:rFonts w:ascii="Menlo Regular" w:eastAsia="Times New Roman" w:hAnsi="Menlo Regular" w:cs="Menlo Regular"/>
          <w:b/>
          <w:sz w:val="22"/>
          <w:szCs w:val="22"/>
          <w:highlight w:val="white"/>
          <w:u w:val="single"/>
        </w:rPr>
        <w:t>▢</w:t>
      </w:r>
      <w:r>
        <w:rPr>
          <w:rFonts w:ascii="Times New Roman" w:eastAsia="Times New Roman" w:hAnsi="Times New Roman" w:cs="Times New Roman"/>
          <w:sz w:val="22"/>
          <w:szCs w:val="22"/>
          <w:highlight w:val="white"/>
        </w:rPr>
        <w:t xml:space="preserve">do not / </w:t>
      </w:r>
      <w:r>
        <w:rPr>
          <w:rFonts w:ascii="Menlo Regular" w:eastAsia="Times New Roman" w:hAnsi="Menlo Regular" w:cs="Menlo Regular"/>
          <w:b/>
          <w:sz w:val="22"/>
          <w:szCs w:val="22"/>
          <w:highlight w:val="white"/>
          <w:u w:val="single"/>
        </w:rPr>
        <w:t>▢</w:t>
      </w:r>
      <w:r>
        <w:rPr>
          <w:rFonts w:ascii="Times New Roman" w:eastAsia="Times New Roman" w:hAnsi="Times New Roman" w:cs="Times New Roman"/>
          <w:sz w:val="22"/>
          <w:szCs w:val="22"/>
          <w:highlight w:val="white"/>
        </w:rPr>
        <w:t xml:space="preserve">authorize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to disclose our interest in participating.</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Our signature below acknowledges that we have read, understood and agree to be bound by the terms and conditions of the Patent License Agreement as of our signing date below:</w:t>
      </w:r>
    </w:p>
    <w:tbl>
      <w:tblPr>
        <w:tblStyle w:val="a"/>
        <w:tblW w:w="9576" w:type="dxa"/>
        <w:jc w:val="center"/>
        <w:tblLayout w:type="fixed"/>
        <w:tblLook w:val="0600"/>
      </w:tblPr>
      <w:tblGrid>
        <w:gridCol w:w="2178"/>
        <w:gridCol w:w="270"/>
        <w:gridCol w:w="2057"/>
        <w:gridCol w:w="236"/>
        <w:gridCol w:w="2185"/>
        <w:gridCol w:w="293"/>
        <w:gridCol w:w="2357"/>
      </w:tblGrid>
      <w:tr w:rsidR="00E5530F">
        <w:trPr>
          <w:jc w:val="center"/>
        </w:trPr>
        <w:tc>
          <w:tcPr>
            <w:tcW w:w="2178" w:type="dxa"/>
            <w:tcMar>
              <w:left w:w="108" w:type="dxa"/>
              <w:right w:w="108" w:type="dxa"/>
            </w:tcMar>
          </w:tcPr>
          <w:p w:rsidR="00E5530F" w:rsidRDefault="00E5530F">
            <w:pPr>
              <w:pStyle w:val="normal0"/>
              <w:widowControl w:val="0"/>
              <w:spacing w:after="200" w:line="276" w:lineRule="auto"/>
            </w:pPr>
          </w:p>
        </w:tc>
        <w:tc>
          <w:tcPr>
            <w:tcW w:w="270" w:type="dxa"/>
            <w:tcMar>
              <w:left w:w="108" w:type="dxa"/>
              <w:right w:w="108" w:type="dxa"/>
            </w:tcMar>
          </w:tcPr>
          <w:p w:rsidR="00E5530F" w:rsidRDefault="00E5530F">
            <w:pPr>
              <w:pStyle w:val="normal0"/>
              <w:widowControl w:val="0"/>
              <w:spacing w:after="200" w:line="276" w:lineRule="auto"/>
            </w:pPr>
          </w:p>
        </w:tc>
        <w:tc>
          <w:tcPr>
            <w:tcW w:w="2057" w:type="dxa"/>
            <w:tcMar>
              <w:left w:w="108" w:type="dxa"/>
              <w:right w:w="108" w:type="dxa"/>
            </w:tcMar>
          </w:tcPr>
          <w:p w:rsidR="00E5530F" w:rsidRDefault="00EB0C50">
            <w:pPr>
              <w:pStyle w:val="normal0"/>
              <w:widowControl w:val="0"/>
              <w:spacing w:after="200" w:line="276" w:lineRule="auto"/>
            </w:pPr>
            <w:bookmarkStart w:id="241" w:name="h.4d34og8" w:colFirst="0" w:colLast="0"/>
            <w:bookmarkEnd w:id="241"/>
            <w:r>
              <w:rPr>
                <w:rFonts w:ascii="Times New Roman" w:eastAsia="Times New Roman" w:hAnsi="Times New Roman" w:cs="Times New Roman"/>
                <w:sz w:val="22"/>
                <w:szCs w:val="22"/>
                <w:highlight w:val="white"/>
              </w:rPr>
              <w:t>     </w:t>
            </w:r>
          </w:p>
        </w:tc>
        <w:tc>
          <w:tcPr>
            <w:tcW w:w="236" w:type="dxa"/>
            <w:tcMar>
              <w:left w:w="108" w:type="dxa"/>
              <w:right w:w="108" w:type="dxa"/>
            </w:tcMar>
          </w:tcPr>
          <w:p w:rsidR="00E5530F" w:rsidRDefault="00E5530F">
            <w:pPr>
              <w:pStyle w:val="normal0"/>
              <w:widowControl w:val="0"/>
              <w:spacing w:after="200" w:line="276" w:lineRule="auto"/>
            </w:pPr>
          </w:p>
        </w:tc>
        <w:tc>
          <w:tcPr>
            <w:tcW w:w="2185" w:type="dxa"/>
            <w:tcMar>
              <w:left w:w="108" w:type="dxa"/>
              <w:right w:w="108" w:type="dxa"/>
            </w:tcMar>
          </w:tcPr>
          <w:p w:rsidR="00E5530F" w:rsidRDefault="00EB0C50">
            <w:pPr>
              <w:pStyle w:val="normal0"/>
              <w:widowControl w:val="0"/>
              <w:spacing w:after="200" w:line="276" w:lineRule="auto"/>
            </w:pPr>
            <w:bookmarkStart w:id="242" w:name="h.2s8eyo1" w:colFirst="0" w:colLast="0"/>
            <w:bookmarkEnd w:id="242"/>
            <w:r>
              <w:rPr>
                <w:rFonts w:ascii="Times New Roman" w:eastAsia="Times New Roman" w:hAnsi="Times New Roman" w:cs="Times New Roman"/>
                <w:sz w:val="22"/>
                <w:szCs w:val="22"/>
                <w:highlight w:val="white"/>
              </w:rPr>
              <w:t>     </w:t>
            </w:r>
          </w:p>
        </w:tc>
        <w:tc>
          <w:tcPr>
            <w:tcW w:w="293" w:type="dxa"/>
            <w:tcMar>
              <w:left w:w="108" w:type="dxa"/>
              <w:right w:w="108" w:type="dxa"/>
            </w:tcMar>
          </w:tcPr>
          <w:p w:rsidR="00E5530F" w:rsidRDefault="00E5530F">
            <w:pPr>
              <w:pStyle w:val="normal0"/>
              <w:widowControl w:val="0"/>
              <w:spacing w:after="200" w:line="276" w:lineRule="auto"/>
            </w:pPr>
          </w:p>
        </w:tc>
        <w:tc>
          <w:tcPr>
            <w:tcW w:w="2357" w:type="dxa"/>
            <w:tcMar>
              <w:left w:w="108" w:type="dxa"/>
              <w:right w:w="108" w:type="dxa"/>
            </w:tcMar>
          </w:tcPr>
          <w:p w:rsidR="00E5530F" w:rsidRDefault="00EB0C50">
            <w:pPr>
              <w:pStyle w:val="normal0"/>
              <w:widowControl w:val="0"/>
              <w:spacing w:after="200" w:line="276" w:lineRule="auto"/>
            </w:pPr>
            <w:bookmarkStart w:id="243" w:name="h.17dp8vu" w:colFirst="0" w:colLast="0"/>
            <w:bookmarkEnd w:id="243"/>
            <w:r>
              <w:rPr>
                <w:rFonts w:ascii="Times New Roman" w:eastAsia="Times New Roman" w:hAnsi="Times New Roman" w:cs="Times New Roman"/>
                <w:sz w:val="22"/>
                <w:szCs w:val="22"/>
                <w:highlight w:val="white"/>
              </w:rPr>
              <w:t>     </w:t>
            </w:r>
          </w:p>
        </w:tc>
      </w:tr>
      <w:tr w:rsidR="00E5530F">
        <w:trPr>
          <w:jc w:val="center"/>
        </w:trPr>
        <w:tc>
          <w:tcPr>
            <w:tcW w:w="2178"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Signature</w:t>
            </w:r>
          </w:p>
        </w:tc>
        <w:tc>
          <w:tcPr>
            <w:tcW w:w="270" w:type="dxa"/>
            <w:tcMar>
              <w:left w:w="108" w:type="dxa"/>
              <w:right w:w="108" w:type="dxa"/>
            </w:tcMar>
          </w:tcPr>
          <w:p w:rsidR="00E5530F" w:rsidRDefault="00E5530F">
            <w:pPr>
              <w:pStyle w:val="normal0"/>
              <w:widowControl w:val="0"/>
              <w:spacing w:after="200" w:line="276" w:lineRule="auto"/>
            </w:pPr>
          </w:p>
        </w:tc>
        <w:tc>
          <w:tcPr>
            <w:tcW w:w="2057"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Name</w:t>
            </w:r>
          </w:p>
        </w:tc>
        <w:tc>
          <w:tcPr>
            <w:tcW w:w="236" w:type="dxa"/>
            <w:tcMar>
              <w:left w:w="108" w:type="dxa"/>
              <w:right w:w="108" w:type="dxa"/>
            </w:tcMar>
          </w:tcPr>
          <w:p w:rsidR="00E5530F" w:rsidRDefault="00E5530F">
            <w:pPr>
              <w:pStyle w:val="normal0"/>
              <w:widowControl w:val="0"/>
              <w:spacing w:after="200" w:line="276" w:lineRule="auto"/>
            </w:pPr>
          </w:p>
        </w:tc>
        <w:tc>
          <w:tcPr>
            <w:tcW w:w="2185"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By</w:t>
            </w:r>
          </w:p>
        </w:tc>
        <w:tc>
          <w:tcPr>
            <w:tcW w:w="293" w:type="dxa"/>
            <w:tcMar>
              <w:left w:w="108" w:type="dxa"/>
              <w:right w:w="108" w:type="dxa"/>
            </w:tcMar>
          </w:tcPr>
          <w:p w:rsidR="00E5530F" w:rsidRDefault="00E5530F">
            <w:pPr>
              <w:pStyle w:val="normal0"/>
              <w:widowControl w:val="0"/>
              <w:spacing w:after="200" w:line="276" w:lineRule="auto"/>
            </w:pPr>
          </w:p>
        </w:tc>
        <w:tc>
          <w:tcPr>
            <w:tcW w:w="2357"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Title</w:t>
            </w:r>
          </w:p>
        </w:tc>
      </w:tr>
      <w:tr w:rsidR="00E5530F">
        <w:trPr>
          <w:jc w:val="center"/>
        </w:trPr>
        <w:tc>
          <w:tcPr>
            <w:tcW w:w="2178" w:type="dxa"/>
            <w:tcMar>
              <w:left w:w="108" w:type="dxa"/>
              <w:right w:w="108" w:type="dxa"/>
            </w:tcMar>
          </w:tcPr>
          <w:p w:rsidR="00E5530F" w:rsidRDefault="00E5530F">
            <w:pPr>
              <w:pStyle w:val="normal0"/>
              <w:widowControl w:val="0"/>
              <w:spacing w:after="200" w:line="276" w:lineRule="auto"/>
            </w:pPr>
            <w:bookmarkStart w:id="244" w:name="h.3rdcrjn" w:colFirst="0" w:colLast="0"/>
            <w:bookmarkEnd w:id="244"/>
          </w:p>
        </w:tc>
        <w:tc>
          <w:tcPr>
            <w:tcW w:w="270" w:type="dxa"/>
            <w:tcMar>
              <w:left w:w="108" w:type="dxa"/>
              <w:right w:w="108" w:type="dxa"/>
            </w:tcMar>
          </w:tcPr>
          <w:p w:rsidR="00E5530F" w:rsidRDefault="00E5530F">
            <w:pPr>
              <w:pStyle w:val="normal0"/>
              <w:widowControl w:val="0"/>
              <w:spacing w:after="200" w:line="276" w:lineRule="auto"/>
            </w:pPr>
          </w:p>
        </w:tc>
        <w:tc>
          <w:tcPr>
            <w:tcW w:w="2057" w:type="dxa"/>
            <w:tcMar>
              <w:left w:w="108" w:type="dxa"/>
              <w:right w:w="108" w:type="dxa"/>
            </w:tcMar>
          </w:tcPr>
          <w:p w:rsidR="00E5530F" w:rsidRDefault="00E5530F">
            <w:pPr>
              <w:pStyle w:val="normal0"/>
              <w:widowControl w:val="0"/>
              <w:spacing w:after="200" w:line="276" w:lineRule="auto"/>
            </w:pPr>
            <w:bookmarkStart w:id="245" w:name="h.26in1rg" w:colFirst="0" w:colLast="0"/>
            <w:bookmarkEnd w:id="245"/>
          </w:p>
        </w:tc>
        <w:tc>
          <w:tcPr>
            <w:tcW w:w="236" w:type="dxa"/>
            <w:tcMar>
              <w:left w:w="108" w:type="dxa"/>
              <w:right w:w="108" w:type="dxa"/>
            </w:tcMar>
          </w:tcPr>
          <w:p w:rsidR="00E5530F" w:rsidRDefault="00E5530F">
            <w:pPr>
              <w:pStyle w:val="normal0"/>
              <w:widowControl w:val="0"/>
              <w:spacing w:after="200" w:line="276" w:lineRule="auto"/>
            </w:pPr>
          </w:p>
        </w:tc>
        <w:tc>
          <w:tcPr>
            <w:tcW w:w="2185" w:type="dxa"/>
            <w:tcMar>
              <w:left w:w="108" w:type="dxa"/>
              <w:right w:w="108" w:type="dxa"/>
            </w:tcMar>
          </w:tcPr>
          <w:p w:rsidR="00E5530F" w:rsidRDefault="00E5530F">
            <w:pPr>
              <w:pStyle w:val="normal0"/>
              <w:widowControl w:val="0"/>
              <w:spacing w:after="200" w:line="276" w:lineRule="auto"/>
            </w:pPr>
            <w:bookmarkStart w:id="246" w:name="h.lnxbz9" w:colFirst="0" w:colLast="0"/>
            <w:bookmarkEnd w:id="246"/>
          </w:p>
        </w:tc>
        <w:tc>
          <w:tcPr>
            <w:tcW w:w="293" w:type="dxa"/>
            <w:tcMar>
              <w:left w:w="108" w:type="dxa"/>
              <w:right w:w="108" w:type="dxa"/>
            </w:tcMar>
          </w:tcPr>
          <w:p w:rsidR="00E5530F" w:rsidRDefault="00E5530F">
            <w:pPr>
              <w:pStyle w:val="normal0"/>
              <w:widowControl w:val="0"/>
              <w:spacing w:after="200" w:line="276" w:lineRule="auto"/>
            </w:pPr>
          </w:p>
        </w:tc>
        <w:tc>
          <w:tcPr>
            <w:tcW w:w="2357" w:type="dxa"/>
            <w:tcMar>
              <w:left w:w="108" w:type="dxa"/>
              <w:right w:w="108" w:type="dxa"/>
            </w:tcMar>
          </w:tcPr>
          <w:p w:rsidR="00E5530F" w:rsidRDefault="00E5530F">
            <w:pPr>
              <w:pStyle w:val="normal0"/>
              <w:widowControl w:val="0"/>
              <w:spacing w:after="200" w:line="276" w:lineRule="auto"/>
            </w:pPr>
          </w:p>
        </w:tc>
      </w:tr>
      <w:tr w:rsidR="00E5530F">
        <w:trPr>
          <w:jc w:val="center"/>
        </w:trPr>
        <w:tc>
          <w:tcPr>
            <w:tcW w:w="2178"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Email</w:t>
            </w:r>
          </w:p>
        </w:tc>
        <w:tc>
          <w:tcPr>
            <w:tcW w:w="270" w:type="dxa"/>
            <w:tcMar>
              <w:left w:w="108" w:type="dxa"/>
              <w:right w:w="108" w:type="dxa"/>
            </w:tcMar>
          </w:tcPr>
          <w:p w:rsidR="00E5530F" w:rsidRDefault="00E5530F">
            <w:pPr>
              <w:pStyle w:val="normal0"/>
              <w:widowControl w:val="0"/>
              <w:spacing w:after="200" w:line="276" w:lineRule="auto"/>
            </w:pPr>
          </w:p>
        </w:tc>
        <w:tc>
          <w:tcPr>
            <w:tcW w:w="2057"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Telephone</w:t>
            </w:r>
          </w:p>
        </w:tc>
        <w:tc>
          <w:tcPr>
            <w:tcW w:w="236" w:type="dxa"/>
            <w:tcMar>
              <w:left w:w="108" w:type="dxa"/>
              <w:right w:w="108" w:type="dxa"/>
            </w:tcMar>
          </w:tcPr>
          <w:p w:rsidR="00E5530F" w:rsidRDefault="00E5530F">
            <w:pPr>
              <w:pStyle w:val="normal0"/>
              <w:widowControl w:val="0"/>
              <w:spacing w:after="200" w:line="276" w:lineRule="auto"/>
            </w:pPr>
          </w:p>
        </w:tc>
        <w:tc>
          <w:tcPr>
            <w:tcW w:w="2185"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Address</w:t>
            </w:r>
          </w:p>
        </w:tc>
        <w:tc>
          <w:tcPr>
            <w:tcW w:w="293" w:type="dxa"/>
            <w:tcMar>
              <w:left w:w="108" w:type="dxa"/>
              <w:right w:w="108" w:type="dxa"/>
            </w:tcMar>
          </w:tcPr>
          <w:p w:rsidR="00E5530F" w:rsidRDefault="00E5530F">
            <w:pPr>
              <w:pStyle w:val="normal0"/>
              <w:widowControl w:val="0"/>
              <w:spacing w:after="200" w:line="276" w:lineRule="auto"/>
            </w:pPr>
          </w:p>
        </w:tc>
        <w:tc>
          <w:tcPr>
            <w:tcW w:w="2357" w:type="dxa"/>
            <w:tcMar>
              <w:left w:w="108" w:type="dxa"/>
              <w:right w:w="108" w:type="dxa"/>
            </w:tcMar>
          </w:tcPr>
          <w:p w:rsidR="00E5530F" w:rsidRDefault="00E5530F">
            <w:pPr>
              <w:pStyle w:val="normal0"/>
              <w:widowControl w:val="0"/>
              <w:spacing w:after="200" w:line="276" w:lineRule="auto"/>
            </w:pPr>
          </w:p>
        </w:tc>
      </w:tr>
    </w:tbl>
    <w:p w:rsidR="00E5530F" w:rsidRDefault="00E5530F">
      <w:pPr>
        <w:pStyle w:val="normal0"/>
        <w:widowControl w:val="0"/>
        <w:spacing w:after="200" w:line="276" w:lineRule="auto"/>
      </w:pPr>
    </w:p>
    <w:p w:rsidR="00E5530F" w:rsidRDefault="00E5530F">
      <w:pPr>
        <w:pStyle w:val="normal0"/>
        <w:spacing w:after="200" w:line="276" w:lineRule="auto"/>
      </w:pPr>
    </w:p>
    <w:p w:rsidR="00E5530F" w:rsidRDefault="00EB0C50">
      <w:pPr>
        <w:pStyle w:val="normal0"/>
      </w:pPr>
      <w:r>
        <w:br w:type="page"/>
      </w:r>
    </w:p>
    <w:p w:rsidR="00E5530F" w:rsidRDefault="00E5530F">
      <w:pPr>
        <w:pStyle w:val="norm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b/>
          <w:sz w:val="22"/>
          <w:szCs w:val="22"/>
          <w:u w:val="single"/>
        </w:rPr>
        <w:t>EXHIBIT 3:</w:t>
      </w:r>
    </w:p>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 xml:space="preserve">Notice of Successful Due Diligence (Syndicate Formation) </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To:</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__________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__________</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Re: Notice of Successful Due Diligence according to Patent Purchase Agreement effective _______</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Dear 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 xml:space="preserve">Pursuant to Sections 2 and 3 of the Patent Purchase Agreement (“Agreement”),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has initiated and completed a due diligence investigation of the Patents and after finding the Patents suitable for monetization, it has raised the funds necessary to pay the SUP.</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 xml:space="preserve">Therefore, the Agreement continues in full force and effect, and according to Section </w:t>
      </w:r>
      <w:ins w:id="247" w:author="Marisa Bracoloni" w:date="2015-08-05T14:23:00Z">
        <w:r w:rsidR="00A24FE1">
          <w:rPr>
            <w:rFonts w:ascii="Times New Roman" w:eastAsia="Times New Roman" w:hAnsi="Times New Roman" w:cs="Times New Roman"/>
            <w:sz w:val="22"/>
            <w:szCs w:val="22"/>
            <w:highlight w:val="white"/>
          </w:rPr>
          <w:t>5.2</w:t>
        </w:r>
      </w:ins>
      <w:del w:id="248" w:author="Marisa Bracoloni" w:date="2015-08-05T14:23:00Z">
        <w:r w:rsidDel="00A24FE1">
          <w:rPr>
            <w:rFonts w:ascii="Times New Roman" w:eastAsia="Times New Roman" w:hAnsi="Times New Roman" w:cs="Times New Roman"/>
            <w:sz w:val="22"/>
            <w:szCs w:val="22"/>
            <w:highlight w:val="white"/>
          </w:rPr>
          <w:delText>2.1</w:delText>
        </w:r>
      </w:del>
      <w:r>
        <w:rPr>
          <w:rFonts w:ascii="Times New Roman" w:eastAsia="Times New Roman" w:hAnsi="Times New Roman" w:cs="Times New Roman"/>
          <w:sz w:val="22"/>
          <w:szCs w:val="22"/>
          <w:highlight w:val="white"/>
        </w:rPr>
        <w:t xml:space="preserve">, </w:t>
      </w:r>
      <w:ins w:id="249" w:author="Marisa Bracoloni" w:date="2015-08-05T14:26:00Z">
        <w:r w:rsidR="007641B5">
          <w:rPr>
            <w:rFonts w:ascii="Times New Roman" w:eastAsia="Times New Roman" w:hAnsi="Times New Roman" w:cs="Times New Roman"/>
            <w:sz w:val="22"/>
            <w:szCs w:val="22"/>
            <w:highlight w:val="white"/>
          </w:rPr>
          <w:t xml:space="preserve">Closing </w:t>
        </w:r>
      </w:ins>
      <w:r>
        <w:rPr>
          <w:rFonts w:ascii="Times New Roman" w:eastAsia="Times New Roman" w:hAnsi="Times New Roman" w:cs="Times New Roman"/>
          <w:sz w:val="22"/>
          <w:szCs w:val="22"/>
          <w:highlight w:val="white"/>
        </w:rPr>
        <w:t>the exclusive (</w:t>
      </w:r>
      <w:proofErr w:type="spellStart"/>
      <w:r>
        <w:rPr>
          <w:rFonts w:ascii="Times New Roman" w:eastAsia="Times New Roman" w:hAnsi="Times New Roman" w:cs="Times New Roman"/>
          <w:sz w:val="22"/>
          <w:szCs w:val="22"/>
          <w:highlight w:val="white"/>
        </w:rPr>
        <w:t>i</w:t>
      </w:r>
      <w:proofErr w:type="spellEnd"/>
      <w:proofErr w:type="gramStart"/>
      <w:r>
        <w:rPr>
          <w:rFonts w:ascii="Times New Roman" w:eastAsia="Times New Roman" w:hAnsi="Times New Roman" w:cs="Times New Roman"/>
          <w:sz w:val="22"/>
          <w:szCs w:val="22"/>
          <w:highlight w:val="white"/>
        </w:rPr>
        <w:t>)  right</w:t>
      </w:r>
      <w:proofErr w:type="gramEnd"/>
      <w:r>
        <w:rPr>
          <w:rFonts w:ascii="Times New Roman" w:eastAsia="Times New Roman" w:hAnsi="Times New Roman" w:cs="Times New Roman"/>
          <w:sz w:val="22"/>
          <w:szCs w:val="22"/>
          <w:highlight w:val="white"/>
        </w:rPr>
        <w:t xml:space="preserve"> and ability to grant licenses, and releases for past liability; </w:t>
      </w:r>
      <w:r>
        <w:rPr>
          <w:rFonts w:ascii="Times New Roman" w:eastAsia="Times New Roman" w:hAnsi="Times New Roman" w:cs="Times New Roman"/>
          <w:sz w:val="22"/>
          <w:szCs w:val="22"/>
        </w:rPr>
        <w:t>(ii) right to sue and recover damages for past, present, and/or future infringement, including the right to collect and receive any damages, royalties, or settlements for such infringements; and (iii) right to injunctive relief</w:t>
      </w:r>
      <w:r>
        <w:rPr>
          <w:rFonts w:ascii="Times New Roman" w:eastAsia="Times New Roman" w:hAnsi="Times New Roman" w:cs="Times New Roman"/>
          <w:sz w:val="22"/>
          <w:szCs w:val="22"/>
          <w:highlight w:val="white"/>
        </w:rPr>
        <w:t xml:space="preserve"> are hereby transferred to </w:t>
      </w:r>
      <w:proofErr w:type="spellStart"/>
      <w:r>
        <w:rPr>
          <w:rFonts w:ascii="Times New Roman" w:eastAsia="Times New Roman" w:hAnsi="Times New Roman" w:cs="Times New Roman"/>
          <w:sz w:val="22"/>
          <w:szCs w:val="22"/>
          <w:highlight w:val="white"/>
        </w:rPr>
        <w:t>SynPat</w:t>
      </w:r>
      <w:proofErr w:type="spellEnd"/>
      <w:ins w:id="250" w:author="Marisa Bracoloni" w:date="2015-08-05T14:23:00Z">
        <w:r w:rsidR="00A24FE1">
          <w:rPr>
            <w:rFonts w:ascii="Times New Roman" w:eastAsia="Times New Roman" w:hAnsi="Times New Roman" w:cs="Times New Roman"/>
            <w:sz w:val="22"/>
            <w:szCs w:val="22"/>
            <w:highlight w:val="white"/>
          </w:rPr>
          <w:t xml:space="preserve"> upon </w:t>
        </w:r>
      </w:ins>
      <w:ins w:id="251" w:author="Marisa Bracoloni" w:date="2015-08-05T14:24:00Z">
        <w:r w:rsidR="00A24FE1">
          <w:rPr>
            <w:rFonts w:ascii="Times New Roman" w:eastAsia="Times New Roman" w:hAnsi="Times New Roman" w:cs="Times New Roman"/>
            <w:sz w:val="22"/>
            <w:szCs w:val="22"/>
            <w:highlight w:val="white"/>
          </w:rPr>
          <w:t>payment</w:t>
        </w:r>
      </w:ins>
      <w:ins w:id="252" w:author="Marisa Bracoloni" w:date="2015-08-05T14:23:00Z">
        <w:r w:rsidR="00A24FE1">
          <w:rPr>
            <w:rFonts w:ascii="Times New Roman" w:eastAsia="Times New Roman" w:hAnsi="Times New Roman" w:cs="Times New Roman"/>
            <w:sz w:val="22"/>
            <w:szCs w:val="22"/>
            <w:highlight w:val="white"/>
          </w:rPr>
          <w:t xml:space="preserve"> of the SUP to the Seller</w:t>
        </w:r>
      </w:ins>
      <w:r>
        <w:rPr>
          <w:rFonts w:ascii="Times New Roman" w:eastAsia="Times New Roman" w:hAnsi="Times New Roman" w:cs="Times New Roman"/>
          <w:sz w:val="22"/>
          <w:szCs w:val="22"/>
          <w:highlight w:val="white"/>
        </w:rPr>
        <w:t xml:space="preserve">. </w:t>
      </w:r>
      <w:r>
        <w:rPr>
          <w:rFonts w:ascii="Times New Roman" w:eastAsia="Times New Roman" w:hAnsi="Times New Roman" w:cs="Times New Roman"/>
          <w:sz w:val="22"/>
          <w:szCs w:val="22"/>
        </w:rPr>
        <w:t xml:space="preserve"> </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Best Regards,</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Syndicated Patent Acquisition Corporation</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Signature: __________________</w:t>
      </w:r>
      <w:r>
        <w:rPr>
          <w:rFonts w:ascii="Times New Roman" w:eastAsia="Times New Roman" w:hAnsi="Times New Roman" w:cs="Times New Roman"/>
          <w:sz w:val="22"/>
          <w:szCs w:val="22"/>
          <w:highlight w:val="white"/>
        </w:rPr>
        <w:tab/>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Name: _____________________</w:t>
      </w:r>
      <w:r>
        <w:rPr>
          <w:rFonts w:ascii="Times New Roman" w:eastAsia="Times New Roman" w:hAnsi="Times New Roman" w:cs="Times New Roman"/>
          <w:sz w:val="22"/>
          <w:szCs w:val="22"/>
          <w:highlight w:val="white"/>
        </w:rPr>
        <w:tab/>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Date: ______________________</w:t>
      </w:r>
    </w:p>
    <w:p w:rsidR="00E5530F" w:rsidRDefault="00EB0C50">
      <w:pPr>
        <w:pStyle w:val="normal0"/>
      </w:pPr>
      <w:r>
        <w:br w:type="page"/>
      </w:r>
    </w:p>
    <w:p w:rsidR="00E5530F" w:rsidRDefault="00E5530F">
      <w:pPr>
        <w:pStyle w:val="norm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b/>
          <w:sz w:val="22"/>
          <w:szCs w:val="22"/>
          <w:u w:val="single"/>
        </w:rPr>
        <w:t>EXHIBIT 4:</w:t>
      </w:r>
    </w:p>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Payment Notice to Participants</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Dear _____</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u w:val="single"/>
        </w:rPr>
        <w:t xml:space="preserve">Re: </w:t>
      </w:r>
      <w:r>
        <w:rPr>
          <w:rFonts w:ascii="Times New Roman" w:eastAsia="Times New Roman" w:hAnsi="Times New Roman" w:cs="Times New Roman"/>
          <w:b/>
          <w:sz w:val="22"/>
          <w:szCs w:val="22"/>
          <w:highlight w:val="white"/>
          <w:u w:val="single"/>
        </w:rPr>
        <w:t>Payment Notice of Participation Fee in a Syndicated Patent Acquisition</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Syndicate Number</w:t>
      </w:r>
      <w:proofErr w:type="gramStart"/>
      <w:r>
        <w:rPr>
          <w:rFonts w:ascii="Times New Roman" w:eastAsia="Times New Roman" w:hAnsi="Times New Roman" w:cs="Times New Roman"/>
          <w:sz w:val="22"/>
          <w:szCs w:val="22"/>
          <w:highlight w:val="white"/>
        </w:rPr>
        <w:t>:_</w:t>
      </w:r>
      <w:proofErr w:type="gramEnd"/>
      <w:r>
        <w:rPr>
          <w:rFonts w:ascii="Times New Roman" w:eastAsia="Times New Roman" w:hAnsi="Times New Roman" w:cs="Times New Roman"/>
          <w:sz w:val="22"/>
          <w:szCs w:val="22"/>
          <w:highlight w:val="white"/>
        </w:rPr>
        <w:t>_______, Participation Fee: _________________</w:t>
      </w:r>
    </w:p>
    <w:p w:rsidR="00E5530F" w:rsidRDefault="00E5530F">
      <w:pPr>
        <w:pStyle w:val="normal0"/>
        <w:widowControl w:val="0"/>
        <w:spacing w:after="200" w:line="276" w:lineRule="auto"/>
      </w:pPr>
    </w:p>
    <w:p w:rsidR="00E5530F" w:rsidRDefault="00EB0C50">
      <w:pPr>
        <w:pStyle w:val="normal0"/>
        <w:widowControl w:val="0"/>
        <w:numPr>
          <w:ilvl w:val="0"/>
          <w:numId w:val="7"/>
          <w:numberingChange w:id="253" w:author="Marisa Bracoloni" w:date="2015-08-05T13:40:00Z" w:original="%1:1: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I am happy to inform you that your License under the License Agreement between you and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for the above referenced Syndicate is now in full force and effect as of the date of this letter. In addition, I would like to bring to your attention that as a Participant in the Syndicate, you are entitled to a third of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divided by the total number of Participants (</w:t>
      </w:r>
      <w:proofErr w:type="spellStart"/>
      <w:r>
        <w:rPr>
          <w:rFonts w:ascii="Times New Roman" w:eastAsia="Times New Roman" w:hAnsi="Times New Roman" w:cs="Times New Roman"/>
          <w:sz w:val="22"/>
          <w:szCs w:val="22"/>
          <w:highlight w:val="white"/>
        </w:rPr>
        <w:t>NoP</w:t>
      </w:r>
      <w:proofErr w:type="spellEnd"/>
      <w:r>
        <w:rPr>
          <w:rFonts w:ascii="Times New Roman" w:eastAsia="Times New Roman" w:hAnsi="Times New Roman" w:cs="Times New Roman"/>
          <w:sz w:val="22"/>
          <w:szCs w:val="22"/>
          <w:highlight w:val="white"/>
        </w:rPr>
        <w:t xml:space="preserve">) in this Syndicate. </w:t>
      </w:r>
    </w:p>
    <w:p w:rsidR="00E5530F" w:rsidRDefault="00EB0C50">
      <w:pPr>
        <w:pStyle w:val="normal0"/>
        <w:widowControl w:val="0"/>
        <w:numPr>
          <w:ilvl w:val="0"/>
          <w:numId w:val="7"/>
          <w:numberingChange w:id="254" w:author="Marisa Bracoloni" w:date="2015-08-05T13:40:00Z" w:original="%1:2:0:."/>
        </w:numPr>
        <w:spacing w:after="200" w:line="276" w:lineRule="auto"/>
        <w:ind w:hanging="359"/>
        <w:rPr>
          <w:rFonts w:ascii="Times New Roman" w:eastAsia="Times New Roman" w:hAnsi="Times New Roman" w:cs="Times New Roman"/>
          <w:sz w:val="22"/>
          <w:szCs w:val="22"/>
        </w:rPr>
      </w:pPr>
      <w:bookmarkStart w:id="255" w:name="h.35nkun2" w:colFirst="0" w:colLast="0"/>
      <w:bookmarkEnd w:id="255"/>
      <w:r>
        <w:rPr>
          <w:rFonts w:ascii="Times New Roman" w:eastAsia="Times New Roman" w:hAnsi="Times New Roman" w:cs="Times New Roman"/>
          <w:sz w:val="22"/>
          <w:szCs w:val="22"/>
          <w:highlight w:val="white"/>
        </w:rPr>
        <w:t xml:space="preserve">After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xml:space="preserve"> received your Request to Participate in this Syndicate, together with Requests to Participate from other requesting Participants, bearing payment commitments that in the aggregate sufficient to fund the Seller’s Upfront Price (SUP), it formed a Syndicate to acquire the Patents and sent to the Patent Seller a Notice of Successful Due Diligence (a copy is attached herewith) pursuant to Section 4 of the Patent Purchase Agreement. </w:t>
      </w:r>
    </w:p>
    <w:p w:rsidR="00E5530F" w:rsidRDefault="00EB0C50">
      <w:pPr>
        <w:pStyle w:val="normal0"/>
        <w:widowControl w:val="0"/>
        <w:numPr>
          <w:ilvl w:val="0"/>
          <w:numId w:val="7"/>
          <w:numberingChange w:id="256" w:author="Marisa Bracoloni" w:date="2015-08-05T13:40:00Z" w:original="%1:3: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As a result, the Patent Purchase Agreement continues in full force and effect, and according to Section </w:t>
      </w:r>
      <w:ins w:id="257" w:author="Marisa Bracoloni" w:date="2015-08-05T14:25:00Z">
        <w:r w:rsidR="007641B5">
          <w:rPr>
            <w:rFonts w:ascii="Times New Roman" w:eastAsia="Times New Roman" w:hAnsi="Times New Roman" w:cs="Times New Roman"/>
            <w:sz w:val="22"/>
            <w:szCs w:val="22"/>
            <w:highlight w:val="white"/>
          </w:rPr>
          <w:t>4</w:t>
        </w:r>
      </w:ins>
      <w:del w:id="258" w:author="Marisa Bracoloni" w:date="2015-08-05T14:25:00Z">
        <w:r w:rsidDel="007641B5">
          <w:rPr>
            <w:rFonts w:ascii="Times New Roman" w:eastAsia="Times New Roman" w:hAnsi="Times New Roman" w:cs="Times New Roman"/>
            <w:sz w:val="22"/>
            <w:szCs w:val="22"/>
            <w:highlight w:val="white"/>
          </w:rPr>
          <w:delText>2</w:delText>
        </w:r>
      </w:del>
      <w:r>
        <w:rPr>
          <w:rFonts w:ascii="Times New Roman" w:eastAsia="Times New Roman" w:hAnsi="Times New Roman" w:cs="Times New Roman"/>
          <w:sz w:val="22"/>
          <w:szCs w:val="22"/>
          <w:highlight w:val="white"/>
        </w:rPr>
        <w:t xml:space="preserve">.2 </w:t>
      </w:r>
      <w:ins w:id="259" w:author="Marisa Bracoloni" w:date="2015-08-05T14:25:00Z">
        <w:r w:rsidR="007641B5" w:rsidRPr="007641B5">
          <w:rPr>
            <w:rFonts w:ascii="Times New Roman" w:eastAsia="Times New Roman" w:hAnsi="Times New Roman" w:cs="Times New Roman"/>
            <w:sz w:val="22"/>
            <w:szCs w:val="22"/>
          </w:rPr>
          <w:t xml:space="preserve">Assignment of Patents </w:t>
        </w:r>
      </w:ins>
      <w:r>
        <w:rPr>
          <w:rFonts w:ascii="Times New Roman" w:eastAsia="Times New Roman" w:hAnsi="Times New Roman" w:cs="Times New Roman"/>
          <w:sz w:val="22"/>
          <w:szCs w:val="22"/>
          <w:highlight w:val="white"/>
        </w:rPr>
        <w:t xml:space="preserve">of the Patent Purchase Agreement, the rights and interests in and to the Patents, were transferred to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and the execution of no additional document or agreement is required in order to effectuate that transfer.  Therefore, your License under the License Agreement is valid and in full force.</w:t>
      </w:r>
    </w:p>
    <w:p w:rsidR="00E5530F" w:rsidRDefault="00EB0C50">
      <w:pPr>
        <w:pStyle w:val="normal0"/>
        <w:widowControl w:val="0"/>
        <w:numPr>
          <w:ilvl w:val="0"/>
          <w:numId w:val="7"/>
          <w:numberingChange w:id="260" w:author="Marisa Bracoloni" w:date="2015-08-05T13:40:00Z" w:original="%1:4: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PWC received from </w:t>
      </w:r>
      <w:proofErr w:type="spellStart"/>
      <w:r>
        <w:rPr>
          <w:rFonts w:ascii="Times New Roman" w:eastAsia="Times New Roman" w:hAnsi="Times New Roman" w:cs="Times New Roman"/>
          <w:sz w:val="22"/>
          <w:szCs w:val="22"/>
          <w:highlight w:val="white"/>
        </w:rPr>
        <w:t>SynPat</w:t>
      </w:r>
      <w:proofErr w:type="spellEnd"/>
      <w:r>
        <w:rPr>
          <w:rFonts w:ascii="Times New Roman" w:eastAsia="Times New Roman" w:hAnsi="Times New Roman" w:cs="Times New Roman"/>
          <w:sz w:val="22"/>
          <w:szCs w:val="22"/>
          <w:highlight w:val="white"/>
        </w:rPr>
        <w:t>, in confidence, a copy of each Request to Participate, and after verifying that the Maximum Committed Fee stated by each Participant is larger than the calculated Participation Fee (SUP/</w:t>
      </w:r>
      <w:proofErr w:type="spellStart"/>
      <w:r>
        <w:rPr>
          <w:rFonts w:ascii="Times New Roman" w:eastAsia="Times New Roman" w:hAnsi="Times New Roman" w:cs="Times New Roman"/>
          <w:sz w:val="22"/>
          <w:szCs w:val="22"/>
          <w:highlight w:val="white"/>
        </w:rPr>
        <w:t>NoP</w:t>
      </w:r>
      <w:proofErr w:type="spellEnd"/>
      <w:r>
        <w:rPr>
          <w:rFonts w:ascii="Times New Roman" w:eastAsia="Times New Roman" w:hAnsi="Times New Roman" w:cs="Times New Roman"/>
          <w:sz w:val="22"/>
          <w:szCs w:val="22"/>
          <w:highlight w:val="white"/>
        </w:rPr>
        <w:t>), approved the formation of the Syndicate and the Participation Fee as stated above.  Please note that since its formation, the Syndicate has been closed for any further participation.</w:t>
      </w:r>
    </w:p>
    <w:p w:rsidR="00E5530F" w:rsidRDefault="00EB0C50">
      <w:pPr>
        <w:pStyle w:val="normal0"/>
        <w:widowControl w:val="0"/>
        <w:numPr>
          <w:ilvl w:val="0"/>
          <w:numId w:val="7"/>
          <w:numberingChange w:id="261" w:author="Marisa Bracoloni" w:date="2015-08-05T13:40:00Z" w:original="%1:5:0:."/>
        </w:numPr>
        <w:spacing w:after="200" w:line="276" w:lineRule="auto"/>
        <w:ind w:hanging="359"/>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Please wire the Participation Fee (which is your License Fee according to the Patent License Agreement) without deduction of bank transmission charges or other withholding, within seven (7) calendar days from the date of this Payment Notice to </w:t>
      </w:r>
      <w:del w:id="262" w:author="Marisa Bracoloni" w:date="2015-08-05T14:27:00Z">
        <w:r w:rsidDel="007641B5">
          <w:rPr>
            <w:rFonts w:ascii="Times New Roman" w:eastAsia="Times New Roman" w:hAnsi="Times New Roman" w:cs="Times New Roman"/>
            <w:sz w:val="22"/>
            <w:szCs w:val="22"/>
            <w:highlight w:val="white"/>
          </w:rPr>
          <w:delText xml:space="preserve">the Patent </w:delText>
        </w:r>
      </w:del>
      <w:proofErr w:type="spellStart"/>
      <w:r>
        <w:rPr>
          <w:rFonts w:ascii="Times New Roman" w:eastAsia="Times New Roman" w:hAnsi="Times New Roman" w:cs="Times New Roman"/>
          <w:sz w:val="22"/>
          <w:szCs w:val="22"/>
          <w:highlight w:val="white"/>
        </w:rPr>
        <w:t>S</w:t>
      </w:r>
      <w:ins w:id="263" w:author="Marisa Bracoloni" w:date="2015-08-05T14:27:00Z">
        <w:r w:rsidR="007641B5">
          <w:rPr>
            <w:rFonts w:ascii="Times New Roman" w:eastAsia="Times New Roman" w:hAnsi="Times New Roman" w:cs="Times New Roman"/>
            <w:sz w:val="22"/>
            <w:szCs w:val="22"/>
            <w:highlight w:val="white"/>
          </w:rPr>
          <w:t>ynPat</w:t>
        </w:r>
      </w:ins>
      <w:del w:id="264" w:author="Marisa Bracoloni" w:date="2015-08-05T14:27:00Z">
        <w:r w:rsidDel="007641B5">
          <w:rPr>
            <w:rFonts w:ascii="Times New Roman" w:eastAsia="Times New Roman" w:hAnsi="Times New Roman" w:cs="Times New Roman"/>
            <w:sz w:val="22"/>
            <w:szCs w:val="22"/>
            <w:highlight w:val="white"/>
          </w:rPr>
          <w:delText>eller</w:delText>
        </w:r>
      </w:del>
      <w:r>
        <w:rPr>
          <w:rFonts w:ascii="Times New Roman" w:eastAsia="Times New Roman" w:hAnsi="Times New Roman" w:cs="Times New Roman"/>
          <w:sz w:val="22"/>
          <w:szCs w:val="22"/>
          <w:highlight w:val="white"/>
        </w:rPr>
        <w:t>’s</w:t>
      </w:r>
      <w:proofErr w:type="spellEnd"/>
      <w:r>
        <w:rPr>
          <w:rFonts w:ascii="Times New Roman" w:eastAsia="Times New Roman" w:hAnsi="Times New Roman" w:cs="Times New Roman"/>
          <w:sz w:val="22"/>
          <w:szCs w:val="22"/>
          <w:highlight w:val="white"/>
        </w:rPr>
        <w:t xml:space="preserve"> bank account as designated </w:t>
      </w:r>
      <w:ins w:id="265" w:author="Marisa Bracoloni" w:date="2015-08-05T14:27:00Z">
        <w:r w:rsidR="007641B5">
          <w:rPr>
            <w:rFonts w:ascii="Times New Roman" w:eastAsia="Times New Roman" w:hAnsi="Times New Roman" w:cs="Times New Roman"/>
            <w:sz w:val="22"/>
            <w:szCs w:val="22"/>
            <w:highlight w:val="white"/>
          </w:rPr>
          <w:t>b</w:t>
        </w:r>
      </w:ins>
      <w:del w:id="266" w:author="Marisa Bracoloni" w:date="2015-08-05T14:27:00Z">
        <w:r w:rsidDel="007641B5">
          <w:rPr>
            <w:rFonts w:ascii="Times New Roman" w:eastAsia="Times New Roman" w:hAnsi="Times New Roman" w:cs="Times New Roman"/>
            <w:sz w:val="22"/>
            <w:szCs w:val="22"/>
            <w:highlight w:val="white"/>
          </w:rPr>
          <w:delText>in Section 3.4 of the Patent Purchase Agreement</w:delText>
        </w:r>
      </w:del>
      <w:ins w:id="267" w:author="Marisa Bracoloni" w:date="2015-08-05T14:27:00Z">
        <w:r w:rsidR="007641B5">
          <w:rPr>
            <w:rFonts w:ascii="Times New Roman" w:eastAsia="Times New Roman" w:hAnsi="Times New Roman" w:cs="Times New Roman"/>
            <w:sz w:val="22"/>
            <w:szCs w:val="22"/>
            <w:highlight w:val="white"/>
          </w:rPr>
          <w:t>elow</w:t>
        </w:r>
      </w:ins>
      <w:r>
        <w:rPr>
          <w:rFonts w:ascii="Times New Roman" w:eastAsia="Times New Roman" w:hAnsi="Times New Roman" w:cs="Times New Roman"/>
          <w:sz w:val="22"/>
          <w:szCs w:val="22"/>
          <w:highlight w:val="white"/>
        </w:rPr>
        <w:t>. Rest assured that your license is already granted and is not contingent upon payments of Participation Fees by other Participants.</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Best Regards,</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Syndicated Patent Acquisition Corporation</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Signature</w:t>
      </w:r>
      <w:proofErr w:type="gramStart"/>
      <w:r>
        <w:rPr>
          <w:rFonts w:ascii="Times New Roman" w:eastAsia="Times New Roman" w:hAnsi="Times New Roman" w:cs="Times New Roman"/>
          <w:sz w:val="22"/>
          <w:szCs w:val="22"/>
          <w:highlight w:val="white"/>
        </w:rPr>
        <w:t>:_</w:t>
      </w:r>
      <w:proofErr w:type="gramEnd"/>
      <w:r>
        <w:rPr>
          <w:rFonts w:ascii="Times New Roman" w:eastAsia="Times New Roman" w:hAnsi="Times New Roman" w:cs="Times New Roman"/>
          <w:sz w:val="22"/>
          <w:szCs w:val="22"/>
          <w:highlight w:val="white"/>
        </w:rPr>
        <w:t>_________________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Name: _____________________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Date: ______________________</w:t>
      </w:r>
    </w:p>
    <w:p w:rsidR="00E5530F" w:rsidRDefault="00EB0C50">
      <w:pPr>
        <w:pStyle w:val="normal0"/>
      </w:pPr>
      <w:r>
        <w:br w:type="page"/>
      </w:r>
    </w:p>
    <w:p w:rsidR="00E5530F" w:rsidRDefault="00E5530F">
      <w:pPr>
        <w:pStyle w:val="norm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b/>
          <w:sz w:val="22"/>
          <w:szCs w:val="22"/>
          <w:u w:val="single"/>
        </w:rPr>
        <w:t>EXHIBIT 5:</w:t>
      </w:r>
    </w:p>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u w:val="single"/>
        </w:rPr>
        <w:t>Revenue Share Reporting Form</w:t>
      </w:r>
    </w:p>
    <w:p w:rsidR="00E5530F" w:rsidRDefault="00E5530F">
      <w:pPr>
        <w:pStyle w:val="normal0"/>
        <w:widowControl w:val="0"/>
        <w:spacing w:after="200" w:line="276" w:lineRule="auto"/>
      </w:pPr>
    </w:p>
    <w:p w:rsidR="00E5530F" w:rsidRDefault="00EB0C50">
      <w:pPr>
        <w:pStyle w:val="normal0"/>
        <w:widowControl w:val="0"/>
        <w:spacing w:after="200" w:line="276" w:lineRule="auto"/>
        <w:ind w:firstLine="360"/>
      </w:pPr>
      <w:r>
        <w:rPr>
          <w:rFonts w:ascii="Times New Roman" w:eastAsia="Times New Roman" w:hAnsi="Times New Roman" w:cs="Times New Roman"/>
          <w:sz w:val="22"/>
          <w:szCs w:val="22"/>
          <w:highlight w:val="white"/>
        </w:rPr>
        <w:t xml:space="preserve">Date: </w:t>
      </w:r>
    </w:p>
    <w:p w:rsidR="00E5530F" w:rsidRDefault="00E5530F">
      <w:pPr>
        <w:pStyle w:val="normal0"/>
        <w:widowControl w:val="0"/>
        <w:spacing w:after="200" w:line="276" w:lineRule="auto"/>
      </w:pPr>
    </w:p>
    <w:p w:rsidR="00E5530F" w:rsidRDefault="00EB0C50">
      <w:pPr>
        <w:pStyle w:val="normal0"/>
        <w:widowControl w:val="0"/>
        <w:spacing w:after="200" w:line="276" w:lineRule="auto"/>
        <w:ind w:firstLine="360"/>
      </w:pPr>
      <w:r>
        <w:rPr>
          <w:rFonts w:ascii="Times New Roman" w:eastAsia="Times New Roman" w:hAnsi="Times New Roman" w:cs="Times New Roman"/>
          <w:sz w:val="22"/>
          <w:szCs w:val="22"/>
          <w:highlight w:val="white"/>
        </w:rPr>
        <w:t>Company name: Syndicated Patent Acquisition corporation</w:t>
      </w:r>
    </w:p>
    <w:p w:rsidR="00E5530F" w:rsidRDefault="00E5530F">
      <w:pPr>
        <w:pStyle w:val="normal0"/>
        <w:widowControl w:val="0"/>
        <w:spacing w:after="200" w:line="276" w:lineRule="auto"/>
      </w:pPr>
    </w:p>
    <w:p w:rsidR="00E5530F" w:rsidRDefault="00EB0C50">
      <w:pPr>
        <w:pStyle w:val="normal0"/>
        <w:widowControl w:val="0"/>
        <w:spacing w:after="200" w:line="276" w:lineRule="auto"/>
        <w:ind w:left="360"/>
      </w:pPr>
      <w:r>
        <w:rPr>
          <w:rFonts w:ascii="Times New Roman" w:eastAsia="Times New Roman" w:hAnsi="Times New Roman" w:cs="Times New Roman"/>
          <w:sz w:val="22"/>
          <w:szCs w:val="22"/>
          <w:highlight w:val="white"/>
        </w:rPr>
        <w:t xml:space="preserve">This is to provide you with our Revenue Share Payments statement pursuant to Section 3.3 of the Patent Purchase Agreement between our companies of Effective Date, which covers </w:t>
      </w:r>
      <w:proofErr w:type="spellStart"/>
      <w:r>
        <w:rPr>
          <w:rFonts w:ascii="Times New Roman" w:eastAsia="Times New Roman" w:hAnsi="Times New Roman" w:cs="Times New Roman"/>
          <w:sz w:val="22"/>
          <w:szCs w:val="22"/>
          <w:highlight w:val="white"/>
        </w:rPr>
        <w:t>SynPat’s</w:t>
      </w:r>
      <w:proofErr w:type="spellEnd"/>
      <w:r>
        <w:rPr>
          <w:rFonts w:ascii="Times New Roman" w:eastAsia="Times New Roman" w:hAnsi="Times New Roman" w:cs="Times New Roman"/>
          <w:sz w:val="22"/>
          <w:szCs w:val="22"/>
          <w:highlight w:val="white"/>
        </w:rPr>
        <w:t xml:space="preserve"> Revenues and the Revenue Share Payments for the [</w:t>
      </w:r>
      <w:r>
        <w:rPr>
          <w:rFonts w:ascii="Times New Roman" w:eastAsia="Times New Roman" w:hAnsi="Times New Roman" w:cs="Times New Roman"/>
          <w:i/>
          <w:sz w:val="22"/>
          <w:szCs w:val="22"/>
          <w:highlight w:val="white"/>
        </w:rPr>
        <w:t>1st, 2nd, 3rd, 4th</w:t>
      </w:r>
      <w:r>
        <w:rPr>
          <w:rFonts w:ascii="Times New Roman" w:eastAsia="Times New Roman" w:hAnsi="Times New Roman" w:cs="Times New Roman"/>
          <w:sz w:val="22"/>
          <w:szCs w:val="22"/>
          <w:highlight w:val="white"/>
        </w:rPr>
        <w:t xml:space="preserve">] calendar quarter of [year]. </w:t>
      </w:r>
    </w:p>
    <w:tbl>
      <w:tblPr>
        <w:tblStyle w:val="a0"/>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702"/>
        <w:gridCol w:w="1687"/>
        <w:gridCol w:w="788"/>
        <w:gridCol w:w="1507"/>
        <w:gridCol w:w="1394"/>
        <w:gridCol w:w="1444"/>
        <w:gridCol w:w="1286"/>
      </w:tblGrid>
      <w:tr w:rsidR="00E5530F">
        <w:tc>
          <w:tcPr>
            <w:tcW w:w="702"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Item</w:t>
            </w:r>
          </w:p>
        </w:tc>
        <w:tc>
          <w:tcPr>
            <w:tcW w:w="1687"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Description</w:t>
            </w:r>
          </w:p>
        </w:tc>
        <w:tc>
          <w:tcPr>
            <w:tcW w:w="788"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Stage</w:t>
            </w:r>
          </w:p>
        </w:tc>
        <w:tc>
          <w:tcPr>
            <w:tcW w:w="1507" w:type="dxa"/>
            <w:tcMar>
              <w:left w:w="108" w:type="dxa"/>
              <w:right w:w="108" w:type="dxa"/>
            </w:tcMar>
          </w:tcPr>
          <w:p w:rsidR="00E5530F" w:rsidRDefault="00EB0C50">
            <w:pPr>
              <w:pStyle w:val="normal0"/>
              <w:widowControl w:val="0"/>
              <w:spacing w:after="200" w:line="276" w:lineRule="auto"/>
            </w:pPr>
            <w:proofErr w:type="spellStart"/>
            <w:r>
              <w:rPr>
                <w:rFonts w:ascii="Times New Roman" w:eastAsia="Times New Roman" w:hAnsi="Times New Roman" w:cs="Times New Roman"/>
                <w:b/>
                <w:sz w:val="22"/>
                <w:szCs w:val="22"/>
                <w:highlight w:val="white"/>
              </w:rPr>
              <w:t>SynPat’s</w:t>
            </w:r>
            <w:proofErr w:type="spellEnd"/>
            <w:r>
              <w:rPr>
                <w:rFonts w:ascii="Times New Roman" w:eastAsia="Times New Roman" w:hAnsi="Times New Roman" w:cs="Times New Roman"/>
                <w:b/>
                <w:sz w:val="22"/>
                <w:szCs w:val="22"/>
                <w:highlight w:val="white"/>
              </w:rPr>
              <w:t xml:space="preserve"> Revenues</w:t>
            </w:r>
          </w:p>
        </w:tc>
        <w:tc>
          <w:tcPr>
            <w:tcW w:w="1394"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Adjustments (if any) under Section 8</w:t>
            </w: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 xml:space="preserve">Revenue Share Payments due </w:t>
            </w: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5530F">
            <w:pPr>
              <w:pStyle w:val="normal0"/>
              <w:widowControl w:val="0"/>
              <w:spacing w:after="200" w:line="276" w:lineRule="auto"/>
            </w:pP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Gross amount due</w:t>
            </w: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Less withholding tax (if applicable)</w:t>
            </w:r>
          </w:p>
        </w:tc>
        <w:tc>
          <w:tcPr>
            <w:tcW w:w="1286" w:type="dxa"/>
            <w:tcMar>
              <w:left w:w="108" w:type="dxa"/>
              <w:right w:w="108" w:type="dxa"/>
            </w:tcMar>
          </w:tcPr>
          <w:p w:rsidR="00E5530F" w:rsidRDefault="00E5530F">
            <w:pPr>
              <w:pStyle w:val="normal0"/>
              <w:widowControl w:val="0"/>
              <w:spacing w:after="200" w:line="276" w:lineRule="auto"/>
            </w:pPr>
          </w:p>
        </w:tc>
      </w:tr>
      <w:tr w:rsidR="00E5530F">
        <w:tc>
          <w:tcPr>
            <w:tcW w:w="702" w:type="dxa"/>
            <w:tcMar>
              <w:left w:w="108" w:type="dxa"/>
              <w:right w:w="108" w:type="dxa"/>
            </w:tcMar>
          </w:tcPr>
          <w:p w:rsidR="00E5530F" w:rsidRDefault="00E5530F">
            <w:pPr>
              <w:pStyle w:val="normal0"/>
              <w:widowControl w:val="0"/>
              <w:spacing w:after="200" w:line="276" w:lineRule="auto"/>
            </w:pPr>
          </w:p>
        </w:tc>
        <w:tc>
          <w:tcPr>
            <w:tcW w:w="1687" w:type="dxa"/>
            <w:tcMar>
              <w:left w:w="108" w:type="dxa"/>
              <w:right w:w="108" w:type="dxa"/>
            </w:tcMar>
          </w:tcPr>
          <w:p w:rsidR="00E5530F" w:rsidRDefault="00E5530F">
            <w:pPr>
              <w:pStyle w:val="normal0"/>
              <w:widowControl w:val="0"/>
              <w:spacing w:after="200" w:line="276" w:lineRule="auto"/>
            </w:pPr>
          </w:p>
        </w:tc>
        <w:tc>
          <w:tcPr>
            <w:tcW w:w="788" w:type="dxa"/>
            <w:tcMar>
              <w:left w:w="108" w:type="dxa"/>
              <w:right w:w="108" w:type="dxa"/>
            </w:tcMar>
          </w:tcPr>
          <w:p w:rsidR="00E5530F" w:rsidRDefault="00E5530F">
            <w:pPr>
              <w:pStyle w:val="normal0"/>
              <w:widowControl w:val="0"/>
              <w:spacing w:after="200" w:line="276" w:lineRule="auto"/>
            </w:pPr>
          </w:p>
        </w:tc>
        <w:tc>
          <w:tcPr>
            <w:tcW w:w="1507" w:type="dxa"/>
            <w:tcMar>
              <w:left w:w="108" w:type="dxa"/>
              <w:right w:w="108" w:type="dxa"/>
            </w:tcMar>
          </w:tcPr>
          <w:p w:rsidR="00E5530F" w:rsidRDefault="00E5530F">
            <w:pPr>
              <w:pStyle w:val="normal0"/>
              <w:widowControl w:val="0"/>
              <w:spacing w:after="200" w:line="276" w:lineRule="auto"/>
            </w:pPr>
          </w:p>
        </w:tc>
        <w:tc>
          <w:tcPr>
            <w:tcW w:w="1394" w:type="dxa"/>
            <w:tcMar>
              <w:left w:w="108" w:type="dxa"/>
              <w:right w:w="108" w:type="dxa"/>
            </w:tcMar>
          </w:tcPr>
          <w:p w:rsidR="00E5530F" w:rsidRDefault="00E5530F">
            <w:pPr>
              <w:pStyle w:val="normal0"/>
              <w:widowControl w:val="0"/>
              <w:spacing w:after="200" w:line="276" w:lineRule="auto"/>
            </w:pPr>
          </w:p>
        </w:tc>
        <w:tc>
          <w:tcPr>
            <w:tcW w:w="1444" w:type="dxa"/>
            <w:tcMar>
              <w:left w:w="108" w:type="dxa"/>
              <w:right w:w="108" w:type="dxa"/>
            </w:tcMar>
          </w:tcPr>
          <w:p w:rsidR="00E5530F" w:rsidRDefault="00EB0C50">
            <w:pPr>
              <w:pStyle w:val="normal0"/>
              <w:widowControl w:val="0"/>
              <w:spacing w:after="200" w:line="276" w:lineRule="auto"/>
            </w:pPr>
            <w:r>
              <w:rPr>
                <w:rFonts w:ascii="Times New Roman" w:eastAsia="Times New Roman" w:hAnsi="Times New Roman" w:cs="Times New Roman"/>
                <w:b/>
                <w:sz w:val="22"/>
                <w:szCs w:val="22"/>
                <w:highlight w:val="white"/>
              </w:rPr>
              <w:t>Net amount due</w:t>
            </w:r>
          </w:p>
        </w:tc>
        <w:tc>
          <w:tcPr>
            <w:tcW w:w="1286" w:type="dxa"/>
            <w:tcMar>
              <w:left w:w="108" w:type="dxa"/>
              <w:right w:w="108" w:type="dxa"/>
            </w:tcMar>
          </w:tcPr>
          <w:p w:rsidR="00E5530F" w:rsidRDefault="00E5530F">
            <w:pPr>
              <w:pStyle w:val="normal0"/>
              <w:widowControl w:val="0"/>
              <w:spacing w:after="200" w:line="276" w:lineRule="auto"/>
            </w:pPr>
          </w:p>
        </w:tc>
      </w:tr>
    </w:tbl>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I attest that above is true, complete and accurate.</w:t>
      </w:r>
    </w:p>
    <w:p w:rsidR="00E5530F" w:rsidRDefault="00E5530F">
      <w:pPr>
        <w:pStyle w:val="normal0"/>
        <w:widowControl w:val="0"/>
        <w:spacing w:after="200" w:line="276" w:lineRule="auto"/>
      </w:pP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Signature: ________________________________</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Name:</w:t>
      </w:r>
    </w:p>
    <w:p w:rsidR="00E5530F" w:rsidRDefault="00EB0C50">
      <w:pPr>
        <w:pStyle w:val="normal0"/>
        <w:widowControl w:val="0"/>
        <w:spacing w:after="200" w:line="276" w:lineRule="auto"/>
      </w:pPr>
      <w:r>
        <w:rPr>
          <w:rFonts w:ascii="Times New Roman" w:eastAsia="Times New Roman" w:hAnsi="Times New Roman" w:cs="Times New Roman"/>
          <w:sz w:val="22"/>
          <w:szCs w:val="22"/>
          <w:highlight w:val="white"/>
        </w:rPr>
        <w:t>Title:</w:t>
      </w:r>
    </w:p>
    <w:p w:rsidR="00E5530F" w:rsidRDefault="00E5530F">
      <w:pPr>
        <w:pStyle w:val="normal0"/>
        <w:widowControl w:val="0"/>
        <w:spacing w:after="200" w:line="276" w:lineRule="auto"/>
      </w:pPr>
    </w:p>
    <w:sectPr w:rsidR="00E5530F" w:rsidSect="00E5530F">
      <w:footerReference w:type="default" r:id="rId7"/>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FE1" w:rsidRDefault="00A24FE1">
    <w:pPr>
      <w:pStyle w:val="normal0"/>
      <w:tabs>
        <w:tab w:val="center" w:pos="4320"/>
        <w:tab w:val="right" w:pos="8640"/>
      </w:tabs>
      <w:jc w:val="center"/>
    </w:pPr>
    <w:proofErr w:type="spellStart"/>
    <w:r>
      <w:rPr>
        <w:rFonts w:ascii="Times New Roman" w:eastAsia="Times New Roman" w:hAnsi="Times New Roman" w:cs="Times New Roman"/>
        <w:b/>
        <w:sz w:val="18"/>
        <w:szCs w:val="18"/>
      </w:rPr>
      <w:t>SynPat</w:t>
    </w:r>
    <w:proofErr w:type="spellEnd"/>
    <w:r>
      <w:rPr>
        <w:rFonts w:ascii="Times New Roman" w:eastAsia="Times New Roman" w:hAnsi="Times New Roman" w:cs="Times New Roman"/>
        <w:b/>
        <w:sz w:val="18"/>
        <w:szCs w:val="18"/>
      </w:rPr>
      <w:t xml:space="preserve"> PPP</w:t>
    </w:r>
  </w:p>
  <w:p w:rsidR="00A24FE1" w:rsidRDefault="00A24FE1">
    <w:pPr>
      <w:pStyle w:val="normal0"/>
      <w:tabs>
        <w:tab w:val="center" w:pos="4320"/>
        <w:tab w:val="right" w:pos="8640"/>
      </w:tabs>
      <w:jc w:val="center"/>
    </w:pPr>
    <w:fldSimple w:instr="PAGE">
      <w:r w:rsidR="00290129">
        <w:rPr>
          <w:noProof/>
        </w:rPr>
        <w:t>1</w:t>
      </w:r>
    </w:fldSimple>
    <w:r>
      <w:rPr>
        <w:rFonts w:ascii="Times New Roman" w:eastAsia="Times New Roman" w:hAnsi="Times New Roman" w:cs="Times New Roman"/>
        <w:b/>
        <w:sz w:val="18"/>
        <w:szCs w:val="18"/>
      </w:rPr>
      <w:t xml:space="preserve"> of </w:t>
    </w:r>
    <w:fldSimple w:instr="NUMPAGES">
      <w:r w:rsidR="00290129">
        <w:rPr>
          <w:noProof/>
        </w:rPr>
        <w:t>18</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BA9"/>
    <w:multiLevelType w:val="multilevel"/>
    <w:tmpl w:val="94B0BCBC"/>
    <w:lvl w:ilvl="0">
      <w:start w:val="1"/>
      <w:numFmt w:val="decimal"/>
      <w:lvlText w:val="%1."/>
      <w:lvlJc w:val="left"/>
      <w:pPr>
        <w:ind w:left="144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0A1031C1"/>
    <w:multiLevelType w:val="multilevel"/>
    <w:tmpl w:val="FF3A09D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4"/>
      </w:pPr>
    </w:lvl>
    <w:lvl w:ilvl="8">
      <w:start w:val="1"/>
      <w:numFmt w:val="decimal"/>
      <w:lvlText w:val="%1.%2.%3.%4.%5.%6.%7.%8.%9."/>
      <w:lvlJc w:val="left"/>
      <w:pPr>
        <w:ind w:left="4320" w:firstLine="7200"/>
      </w:pPr>
    </w:lvl>
  </w:abstractNum>
  <w:abstractNum w:abstractNumId="2">
    <w:nsid w:val="13817582"/>
    <w:multiLevelType w:val="multilevel"/>
    <w:tmpl w:val="ABF695E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17FE299B"/>
    <w:multiLevelType w:val="multilevel"/>
    <w:tmpl w:val="BDEEC51A"/>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25974A29"/>
    <w:multiLevelType w:val="multilevel"/>
    <w:tmpl w:val="B554D708"/>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6B0C66D9"/>
    <w:multiLevelType w:val="multilevel"/>
    <w:tmpl w:val="E2B0FFAC"/>
    <w:lvl w:ilvl="0">
      <w:start w:val="1"/>
      <w:numFmt w:val="bullet"/>
      <w:lvlText w:val="➢"/>
      <w:lvlJc w:val="left"/>
      <w:pPr>
        <w:ind w:left="720" w:firstLine="360"/>
      </w:pPr>
      <w:rPr>
        <w:rFonts w:ascii="Arial" w:eastAsia="Arial" w:hAnsi="Arial" w:cs="Cambria"/>
      </w:rPr>
    </w:lvl>
    <w:lvl w:ilvl="1">
      <w:start w:val="1"/>
      <w:numFmt w:val="bullet"/>
      <w:lvlText w:val="o"/>
      <w:lvlJc w:val="left"/>
      <w:pPr>
        <w:ind w:left="1440" w:firstLine="1080"/>
      </w:pPr>
      <w:rPr>
        <w:rFonts w:ascii="Arial" w:eastAsia="Arial" w:hAnsi="Arial" w:cs="Cambria"/>
      </w:rPr>
    </w:lvl>
    <w:lvl w:ilvl="2">
      <w:start w:val="1"/>
      <w:numFmt w:val="bullet"/>
      <w:lvlText w:val="▪"/>
      <w:lvlJc w:val="left"/>
      <w:pPr>
        <w:ind w:left="2160" w:firstLine="1800"/>
      </w:pPr>
      <w:rPr>
        <w:rFonts w:ascii="Arial" w:eastAsia="Arial" w:hAnsi="Arial" w:cs="Cambria"/>
      </w:rPr>
    </w:lvl>
    <w:lvl w:ilvl="3">
      <w:start w:val="1"/>
      <w:numFmt w:val="bullet"/>
      <w:lvlText w:val="●"/>
      <w:lvlJc w:val="left"/>
      <w:pPr>
        <w:ind w:left="2880" w:firstLine="2520"/>
      </w:pPr>
      <w:rPr>
        <w:rFonts w:ascii="Arial" w:eastAsia="Arial" w:hAnsi="Arial" w:cs="Cambria"/>
      </w:rPr>
    </w:lvl>
    <w:lvl w:ilvl="4">
      <w:start w:val="1"/>
      <w:numFmt w:val="bullet"/>
      <w:lvlText w:val="o"/>
      <w:lvlJc w:val="left"/>
      <w:pPr>
        <w:ind w:left="3600" w:firstLine="3240"/>
      </w:pPr>
      <w:rPr>
        <w:rFonts w:ascii="Arial" w:eastAsia="Arial" w:hAnsi="Arial" w:cs="Cambria"/>
      </w:rPr>
    </w:lvl>
    <w:lvl w:ilvl="5">
      <w:start w:val="1"/>
      <w:numFmt w:val="bullet"/>
      <w:lvlText w:val="▪"/>
      <w:lvlJc w:val="left"/>
      <w:pPr>
        <w:ind w:left="4320" w:firstLine="3960"/>
      </w:pPr>
      <w:rPr>
        <w:rFonts w:ascii="Arial" w:eastAsia="Arial" w:hAnsi="Arial" w:cs="Cambria"/>
      </w:rPr>
    </w:lvl>
    <w:lvl w:ilvl="6">
      <w:start w:val="1"/>
      <w:numFmt w:val="bullet"/>
      <w:lvlText w:val="●"/>
      <w:lvlJc w:val="left"/>
      <w:pPr>
        <w:ind w:left="5040" w:firstLine="4680"/>
      </w:pPr>
      <w:rPr>
        <w:rFonts w:ascii="Arial" w:eastAsia="Arial" w:hAnsi="Arial" w:cs="Cambria"/>
      </w:rPr>
    </w:lvl>
    <w:lvl w:ilvl="7">
      <w:start w:val="1"/>
      <w:numFmt w:val="bullet"/>
      <w:lvlText w:val="o"/>
      <w:lvlJc w:val="left"/>
      <w:pPr>
        <w:ind w:left="5760" w:firstLine="5400"/>
      </w:pPr>
      <w:rPr>
        <w:rFonts w:ascii="Arial" w:eastAsia="Arial" w:hAnsi="Arial" w:cs="Cambria"/>
      </w:rPr>
    </w:lvl>
    <w:lvl w:ilvl="8">
      <w:start w:val="1"/>
      <w:numFmt w:val="bullet"/>
      <w:lvlText w:val="▪"/>
      <w:lvlJc w:val="left"/>
      <w:pPr>
        <w:ind w:left="6480" w:firstLine="6120"/>
      </w:pPr>
      <w:rPr>
        <w:rFonts w:ascii="Arial" w:eastAsia="Arial" w:hAnsi="Arial" w:cs="Cambria"/>
      </w:rPr>
    </w:lvl>
  </w:abstractNum>
  <w:abstractNum w:abstractNumId="6">
    <w:nsid w:val="6B224B33"/>
    <w:multiLevelType w:val="multilevel"/>
    <w:tmpl w:val="624439AE"/>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E434919"/>
    <w:multiLevelType w:val="multilevel"/>
    <w:tmpl w:val="FB56C478"/>
    <w:lvl w:ilvl="0">
      <w:start w:val="1"/>
      <w:numFmt w:val="bullet"/>
      <w:lvlText w:val="➢"/>
      <w:lvlJc w:val="left"/>
      <w:pPr>
        <w:ind w:left="720" w:firstLine="360"/>
      </w:pPr>
      <w:rPr>
        <w:rFonts w:ascii="Arial" w:eastAsia="Arial" w:hAnsi="Arial" w:cs="Cambria"/>
      </w:rPr>
    </w:lvl>
    <w:lvl w:ilvl="1">
      <w:start w:val="1"/>
      <w:numFmt w:val="bullet"/>
      <w:lvlText w:val="o"/>
      <w:lvlJc w:val="left"/>
      <w:pPr>
        <w:ind w:left="1440" w:firstLine="1080"/>
      </w:pPr>
      <w:rPr>
        <w:rFonts w:ascii="Arial" w:eastAsia="Arial" w:hAnsi="Arial" w:cs="Cambria"/>
      </w:rPr>
    </w:lvl>
    <w:lvl w:ilvl="2">
      <w:start w:val="1"/>
      <w:numFmt w:val="bullet"/>
      <w:lvlText w:val="▪"/>
      <w:lvlJc w:val="left"/>
      <w:pPr>
        <w:ind w:left="2160" w:firstLine="1800"/>
      </w:pPr>
      <w:rPr>
        <w:rFonts w:ascii="Arial" w:eastAsia="Arial" w:hAnsi="Arial" w:cs="Cambria"/>
      </w:rPr>
    </w:lvl>
    <w:lvl w:ilvl="3">
      <w:start w:val="1"/>
      <w:numFmt w:val="bullet"/>
      <w:lvlText w:val="●"/>
      <w:lvlJc w:val="left"/>
      <w:pPr>
        <w:ind w:left="2880" w:firstLine="2520"/>
      </w:pPr>
      <w:rPr>
        <w:rFonts w:ascii="Arial" w:eastAsia="Arial" w:hAnsi="Arial" w:cs="Cambria"/>
      </w:rPr>
    </w:lvl>
    <w:lvl w:ilvl="4">
      <w:start w:val="1"/>
      <w:numFmt w:val="bullet"/>
      <w:lvlText w:val="o"/>
      <w:lvlJc w:val="left"/>
      <w:pPr>
        <w:ind w:left="3600" w:firstLine="3240"/>
      </w:pPr>
      <w:rPr>
        <w:rFonts w:ascii="Arial" w:eastAsia="Arial" w:hAnsi="Arial" w:cs="Cambria"/>
      </w:rPr>
    </w:lvl>
    <w:lvl w:ilvl="5">
      <w:start w:val="1"/>
      <w:numFmt w:val="bullet"/>
      <w:lvlText w:val="▪"/>
      <w:lvlJc w:val="left"/>
      <w:pPr>
        <w:ind w:left="4320" w:firstLine="3960"/>
      </w:pPr>
      <w:rPr>
        <w:rFonts w:ascii="Arial" w:eastAsia="Arial" w:hAnsi="Arial" w:cs="Cambria"/>
      </w:rPr>
    </w:lvl>
    <w:lvl w:ilvl="6">
      <w:start w:val="1"/>
      <w:numFmt w:val="bullet"/>
      <w:lvlText w:val="●"/>
      <w:lvlJc w:val="left"/>
      <w:pPr>
        <w:ind w:left="5040" w:firstLine="4680"/>
      </w:pPr>
      <w:rPr>
        <w:rFonts w:ascii="Arial" w:eastAsia="Arial" w:hAnsi="Arial" w:cs="Cambria"/>
      </w:rPr>
    </w:lvl>
    <w:lvl w:ilvl="7">
      <w:start w:val="1"/>
      <w:numFmt w:val="bullet"/>
      <w:lvlText w:val="o"/>
      <w:lvlJc w:val="left"/>
      <w:pPr>
        <w:ind w:left="5760" w:firstLine="5400"/>
      </w:pPr>
      <w:rPr>
        <w:rFonts w:ascii="Arial" w:eastAsia="Arial" w:hAnsi="Arial" w:cs="Cambria"/>
      </w:rPr>
    </w:lvl>
    <w:lvl w:ilvl="8">
      <w:start w:val="1"/>
      <w:numFmt w:val="bullet"/>
      <w:lvlText w:val="▪"/>
      <w:lvlJc w:val="left"/>
      <w:pPr>
        <w:ind w:left="6480" w:firstLine="6120"/>
      </w:pPr>
      <w:rPr>
        <w:rFonts w:ascii="Arial" w:eastAsia="Arial" w:hAnsi="Arial" w:cs="Cambria"/>
      </w:rPr>
    </w:lvl>
  </w:abstractNum>
  <w:abstractNum w:abstractNumId="8">
    <w:nsid w:val="7A097707"/>
    <w:multiLevelType w:val="multilevel"/>
    <w:tmpl w:val="525E4FE8"/>
    <w:lvl w:ilvl="0">
      <w:start w:val="1"/>
      <w:numFmt w:val="decimal"/>
      <w:lvlText w:val="%1)"/>
      <w:lvlJc w:val="left"/>
      <w:pPr>
        <w:ind w:left="360" w:firstLine="360"/>
      </w:pPr>
    </w:lvl>
    <w:lvl w:ilvl="1">
      <w:start w:val="1"/>
      <w:numFmt w:val="lowerLetter"/>
      <w:lvlText w:val="%2)"/>
      <w:lvlJc w:val="left"/>
      <w:pPr>
        <w:ind w:left="720" w:firstLine="1080"/>
      </w:pPr>
    </w:lvl>
    <w:lvl w:ilvl="2">
      <w:start w:val="1"/>
      <w:numFmt w:val="lowerRoman"/>
      <w:lvlText w:val="%3)"/>
      <w:lvlJc w:val="left"/>
      <w:pPr>
        <w:ind w:left="1080" w:firstLine="1800"/>
      </w:pPr>
    </w:lvl>
    <w:lvl w:ilvl="3">
      <w:start w:val="1"/>
      <w:numFmt w:val="decimal"/>
      <w:lvlText w:val="(%4)"/>
      <w:lvlJc w:val="left"/>
      <w:pPr>
        <w:ind w:left="1440" w:firstLine="2520"/>
      </w:pPr>
    </w:lvl>
    <w:lvl w:ilvl="4">
      <w:start w:val="1"/>
      <w:numFmt w:val="lowerLetter"/>
      <w:lvlText w:val="(%5)"/>
      <w:lvlJc w:val="left"/>
      <w:pPr>
        <w:ind w:left="1800" w:firstLine="3240"/>
      </w:pPr>
    </w:lvl>
    <w:lvl w:ilvl="5">
      <w:start w:val="1"/>
      <w:numFmt w:val="lowerRoman"/>
      <w:lvlText w:val="(%6)"/>
      <w:lvlJc w:val="left"/>
      <w:pPr>
        <w:ind w:left="2160" w:firstLine="3960"/>
      </w:pPr>
    </w:lvl>
    <w:lvl w:ilvl="6">
      <w:start w:val="1"/>
      <w:numFmt w:val="decimal"/>
      <w:lvlText w:val="%7."/>
      <w:lvlJc w:val="left"/>
      <w:pPr>
        <w:ind w:left="2520" w:firstLine="4680"/>
      </w:pPr>
    </w:lvl>
    <w:lvl w:ilvl="7">
      <w:start w:val="1"/>
      <w:numFmt w:val="lowerLetter"/>
      <w:lvlText w:val="%8."/>
      <w:lvlJc w:val="left"/>
      <w:pPr>
        <w:ind w:left="2880" w:firstLine="5400"/>
      </w:pPr>
    </w:lvl>
    <w:lvl w:ilvl="8">
      <w:start w:val="1"/>
      <w:numFmt w:val="lowerRoman"/>
      <w:lvlText w:val="%9."/>
      <w:lvlJc w:val="left"/>
      <w:pPr>
        <w:ind w:left="3240" w:firstLine="6120"/>
      </w:pPr>
    </w:lvl>
  </w:abstractNum>
  <w:num w:numId="1">
    <w:abstractNumId w:val="7"/>
  </w:num>
  <w:num w:numId="2">
    <w:abstractNumId w:val="5"/>
  </w:num>
  <w:num w:numId="3">
    <w:abstractNumId w:val="3"/>
  </w:num>
  <w:num w:numId="4">
    <w:abstractNumId w:val="2"/>
  </w:num>
  <w:num w:numId="5">
    <w:abstractNumId w:val="8"/>
  </w:num>
  <w:num w:numId="6">
    <w:abstractNumId w:val="0"/>
  </w:num>
  <w:num w:numId="7">
    <w:abstractNumId w:val="1"/>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trackRevisions/>
  <w:doNotTrackMoves/>
  <w:defaultTabStop w:val="720"/>
  <w:characterSpacingControl w:val="doNotCompress"/>
  <w:compat/>
  <w:rsids>
    <w:rsidRoot w:val="00E5530F"/>
    <w:rsid w:val="000208F7"/>
    <w:rsid w:val="000C2BC9"/>
    <w:rsid w:val="00290129"/>
    <w:rsid w:val="002D6CD3"/>
    <w:rsid w:val="00303BD9"/>
    <w:rsid w:val="00357A5F"/>
    <w:rsid w:val="003B074C"/>
    <w:rsid w:val="004C1352"/>
    <w:rsid w:val="004D08B3"/>
    <w:rsid w:val="00551EE6"/>
    <w:rsid w:val="005E42AA"/>
    <w:rsid w:val="006E3219"/>
    <w:rsid w:val="007641B5"/>
    <w:rsid w:val="008578E4"/>
    <w:rsid w:val="008B3A92"/>
    <w:rsid w:val="009F5BD4"/>
    <w:rsid w:val="00A24FE1"/>
    <w:rsid w:val="00D66B73"/>
    <w:rsid w:val="00DF3700"/>
    <w:rsid w:val="00E36489"/>
    <w:rsid w:val="00E5530F"/>
    <w:rsid w:val="00EB0C50"/>
    <w:rsid w:val="00EC443A"/>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36489"/>
  </w:style>
  <w:style w:type="paragraph" w:styleId="Heading1">
    <w:name w:val="heading 1"/>
    <w:basedOn w:val="normal0"/>
    <w:next w:val="normal0"/>
    <w:rsid w:val="00E5530F"/>
    <w:pPr>
      <w:keepNext/>
      <w:keepLines/>
      <w:spacing w:before="480" w:after="120"/>
      <w:contextualSpacing/>
      <w:outlineLvl w:val="0"/>
    </w:pPr>
    <w:rPr>
      <w:b/>
      <w:sz w:val="48"/>
      <w:szCs w:val="48"/>
    </w:rPr>
  </w:style>
  <w:style w:type="paragraph" w:styleId="Heading2">
    <w:name w:val="heading 2"/>
    <w:basedOn w:val="normal0"/>
    <w:next w:val="normal0"/>
    <w:rsid w:val="00E5530F"/>
    <w:pPr>
      <w:keepNext/>
      <w:keepLines/>
      <w:spacing w:before="360" w:after="80"/>
      <w:contextualSpacing/>
      <w:outlineLvl w:val="1"/>
    </w:pPr>
    <w:rPr>
      <w:b/>
      <w:sz w:val="36"/>
      <w:szCs w:val="36"/>
    </w:rPr>
  </w:style>
  <w:style w:type="paragraph" w:styleId="Heading3">
    <w:name w:val="heading 3"/>
    <w:basedOn w:val="normal0"/>
    <w:next w:val="normal0"/>
    <w:rsid w:val="00E5530F"/>
    <w:pPr>
      <w:keepNext/>
      <w:keepLines/>
      <w:spacing w:before="280" w:after="80"/>
      <w:contextualSpacing/>
      <w:outlineLvl w:val="2"/>
    </w:pPr>
    <w:rPr>
      <w:b/>
      <w:sz w:val="28"/>
      <w:szCs w:val="28"/>
    </w:rPr>
  </w:style>
  <w:style w:type="paragraph" w:styleId="Heading4">
    <w:name w:val="heading 4"/>
    <w:basedOn w:val="normal0"/>
    <w:next w:val="normal0"/>
    <w:rsid w:val="00E5530F"/>
    <w:pPr>
      <w:widowControl w:val="0"/>
      <w:spacing w:after="200" w:line="276" w:lineRule="auto"/>
      <w:contextualSpacing/>
      <w:jc w:val="center"/>
      <w:outlineLvl w:val="3"/>
    </w:pPr>
    <w:rPr>
      <w:rFonts w:ascii="Times New Roman" w:eastAsia="Times New Roman" w:hAnsi="Times New Roman" w:cs="Times New Roman"/>
      <w:b/>
      <w:sz w:val="22"/>
      <w:szCs w:val="22"/>
      <w:u w:val="single"/>
    </w:rPr>
  </w:style>
  <w:style w:type="paragraph" w:styleId="Heading5">
    <w:name w:val="heading 5"/>
    <w:basedOn w:val="normal0"/>
    <w:next w:val="normal0"/>
    <w:rsid w:val="00E5530F"/>
    <w:pPr>
      <w:widowControl w:val="0"/>
      <w:spacing w:after="200" w:line="276" w:lineRule="auto"/>
      <w:ind w:left="360"/>
      <w:contextualSpacing/>
      <w:outlineLvl w:val="4"/>
    </w:pPr>
    <w:rPr>
      <w:rFonts w:ascii="Times New Roman" w:eastAsia="Times New Roman" w:hAnsi="Times New Roman" w:cs="Times New Roman"/>
      <w:b/>
      <w:sz w:val="22"/>
      <w:szCs w:val="22"/>
      <w:highlight w:val="white"/>
      <w:u w:val="single"/>
    </w:rPr>
  </w:style>
  <w:style w:type="paragraph" w:styleId="Heading6">
    <w:name w:val="heading 6"/>
    <w:basedOn w:val="normal0"/>
    <w:next w:val="normal0"/>
    <w:rsid w:val="00E5530F"/>
    <w:pPr>
      <w:keepNext/>
      <w:keepLines/>
      <w:spacing w:before="200" w:after="40"/>
      <w:contextualSpacing/>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5530F"/>
  </w:style>
  <w:style w:type="paragraph" w:styleId="Title">
    <w:name w:val="Title"/>
    <w:basedOn w:val="normal0"/>
    <w:next w:val="normal0"/>
    <w:rsid w:val="00E5530F"/>
    <w:pPr>
      <w:keepNext/>
      <w:keepLines/>
      <w:spacing w:before="480" w:after="120"/>
      <w:contextualSpacing/>
    </w:pPr>
    <w:rPr>
      <w:b/>
      <w:sz w:val="72"/>
      <w:szCs w:val="72"/>
    </w:rPr>
  </w:style>
  <w:style w:type="paragraph" w:styleId="Subtitle">
    <w:name w:val="Subtitle"/>
    <w:basedOn w:val="normal0"/>
    <w:next w:val="normal0"/>
    <w:rsid w:val="00E5530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5530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5530F"/>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3700"/>
    <w:rPr>
      <w:sz w:val="18"/>
      <w:szCs w:val="18"/>
    </w:rPr>
  </w:style>
  <w:style w:type="paragraph" w:styleId="CommentText">
    <w:name w:val="annotation text"/>
    <w:basedOn w:val="Normal"/>
    <w:link w:val="CommentTextChar"/>
    <w:uiPriority w:val="99"/>
    <w:semiHidden/>
    <w:unhideWhenUsed/>
    <w:rsid w:val="00DF3700"/>
  </w:style>
  <w:style w:type="character" w:customStyle="1" w:styleId="CommentTextChar">
    <w:name w:val="Comment Text Char"/>
    <w:basedOn w:val="DefaultParagraphFont"/>
    <w:link w:val="CommentText"/>
    <w:uiPriority w:val="99"/>
    <w:semiHidden/>
    <w:rsid w:val="00DF3700"/>
  </w:style>
  <w:style w:type="paragraph" w:styleId="CommentSubject">
    <w:name w:val="annotation subject"/>
    <w:basedOn w:val="CommentText"/>
    <w:next w:val="CommentText"/>
    <w:link w:val="CommentSubjectChar"/>
    <w:uiPriority w:val="99"/>
    <w:semiHidden/>
    <w:unhideWhenUsed/>
    <w:rsid w:val="00DF3700"/>
    <w:rPr>
      <w:b/>
      <w:bCs/>
      <w:sz w:val="20"/>
      <w:szCs w:val="20"/>
    </w:rPr>
  </w:style>
  <w:style w:type="character" w:customStyle="1" w:styleId="CommentSubjectChar">
    <w:name w:val="Comment Subject Char"/>
    <w:basedOn w:val="CommentTextChar"/>
    <w:link w:val="CommentSubject"/>
    <w:uiPriority w:val="99"/>
    <w:semiHidden/>
    <w:rsid w:val="00DF3700"/>
    <w:rPr>
      <w:b/>
      <w:bCs/>
      <w:sz w:val="20"/>
      <w:szCs w:val="20"/>
    </w:rPr>
  </w:style>
  <w:style w:type="paragraph" w:styleId="BalloonText">
    <w:name w:val="Balloon Text"/>
    <w:basedOn w:val="Normal"/>
    <w:link w:val="BalloonTextChar"/>
    <w:uiPriority w:val="99"/>
    <w:semiHidden/>
    <w:unhideWhenUsed/>
    <w:rsid w:val="00DF37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70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h"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4293</Words>
  <Characters>24474</Characters>
  <Application>Microsoft Macintosh Word</Application>
  <DocSecurity>0</DocSecurity>
  <Lines>203</Lines>
  <Paragraphs>48</Paragraphs>
  <ScaleCrop>false</ScaleCrop>
  <Company>Drakes Bay Company LLC</Company>
  <LinksUpToDate>false</LinksUpToDate>
  <CharactersWithSpaces>30055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Bracoloni</dc:creator>
  <cp:lastModifiedBy>Marisa Bracoloni</cp:lastModifiedBy>
  <cp:revision>15</cp:revision>
  <dcterms:created xsi:type="dcterms:W3CDTF">2015-08-05T20:38:00Z</dcterms:created>
  <dcterms:modified xsi:type="dcterms:W3CDTF">2015-08-05T21:30:00Z</dcterms:modified>
</cp:coreProperties>
</file>