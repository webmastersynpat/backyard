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6A42D5" w14:textId="77777777" w:rsidR="00A85F85" w:rsidRDefault="00D65348">
      <w:pPr>
        <w:jc w:val="center"/>
      </w:pPr>
      <w:r>
        <w:rPr>
          <w:rFonts w:ascii="Times New Roman" w:eastAsia="Times New Roman" w:hAnsi="Times New Roman" w:cs="Times New Roman"/>
          <w:b/>
          <w:u w:val="single"/>
        </w:rPr>
        <w:t>INDEPENDENT CONSULTANT AGREEMENT</w:t>
      </w:r>
    </w:p>
    <w:p w14:paraId="7392C74F" w14:textId="77777777" w:rsidR="00A85F85" w:rsidRDefault="00D65348">
      <w:r>
        <w:rPr>
          <w:rFonts w:ascii="Times New Roman" w:eastAsia="Times New Roman" w:hAnsi="Times New Roman" w:cs="Times New Roman"/>
        </w:rPr>
        <w:t>This Independent Consultant Agreement and its attached Statement(s) of Work ("Agreement"</w:t>
      </w:r>
      <w:r>
        <w:rPr>
          <w:rFonts w:ascii="Times New Roman" w:eastAsia="Times New Roman" w:hAnsi="Times New Roman" w:cs="Times New Roman"/>
        </w:rPr>
        <w:t>) is entered into between Syndicated Patent Acquisitions Corporation, a Delaware corporation, headquartered at 1 Market Street, Spear Tower, 35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Floor, San Francisco, California, 94105 ("Company"), and </w:t>
      </w:r>
      <w:ins w:id="0" w:author="satish rana" w:date="2015-08-11T20:36:00Z">
        <w:r>
          <w:rPr>
            <w:rFonts w:ascii="Times New Roman" w:eastAsia="Times New Roman" w:hAnsi="Times New Roman" w:cs="Times New Roman"/>
          </w:rPr>
          <w:t>Satish Kumar Rana</w:t>
        </w:r>
      </w:ins>
      <w:del w:id="1" w:author="satish rana" w:date="2015-08-11T20:36:00Z">
        <w:r>
          <w:rPr>
            <w:rFonts w:ascii="Times New Roman" w:eastAsia="Times New Roman" w:hAnsi="Times New Roman" w:cs="Times New Roman"/>
            <w:b/>
          </w:rPr>
          <w:delText>________</w:delText>
        </w:r>
      </w:del>
      <w:r>
        <w:rPr>
          <w:rFonts w:ascii="Times New Roman" w:eastAsia="Times New Roman" w:hAnsi="Times New Roman" w:cs="Times New Roman"/>
        </w:rPr>
        <w:t xml:space="preserve"> with an address at </w:t>
      </w:r>
      <w:ins w:id="2" w:author="satish rana" w:date="2015-08-11T20:36:00Z">
        <w:r>
          <w:rPr>
            <w:rFonts w:ascii="Times New Roman" w:eastAsia="Times New Roman" w:hAnsi="Times New Roman" w:cs="Times New Roman"/>
          </w:rPr>
          <w:t>155, Old</w:t>
        </w:r>
        <w:r>
          <w:rPr>
            <w:rFonts w:ascii="Times New Roman" w:eastAsia="Times New Roman" w:hAnsi="Times New Roman" w:cs="Times New Roman"/>
          </w:rPr>
          <w:t xml:space="preserve"> Gupta Colony, </w:t>
        </w:r>
        <w:r>
          <w:rPr>
            <w:rFonts w:ascii="Times New Roman" w:eastAsia="Times New Roman" w:hAnsi="Times New Roman" w:cs="Times New Roman"/>
          </w:rPr>
          <w:t>Delhi - 110009</w:t>
        </w:r>
      </w:ins>
      <w:del w:id="3" w:author="satish rana" w:date="2015-08-11T20:36:00Z">
        <w:r>
          <w:rPr>
            <w:rFonts w:ascii="Times New Roman" w:eastAsia="Times New Roman" w:hAnsi="Times New Roman" w:cs="Times New Roman"/>
          </w:rPr>
          <w:delText>_________</w:delText>
        </w:r>
      </w:del>
      <w:r>
        <w:rPr>
          <w:rFonts w:ascii="Times New Roman" w:eastAsia="Times New Roman" w:hAnsi="Times New Roman" w:cs="Times New Roman"/>
        </w:rPr>
        <w:t xml:space="preserve"> (“Consultant”), on an independent Consultant basis according to the following terms:</w:t>
      </w:r>
    </w:p>
    <w:p w14:paraId="60F50B0C" w14:textId="77777777" w:rsidR="00A85F85" w:rsidRDefault="00D65348">
      <w:r>
        <w:rPr>
          <w:rFonts w:ascii="Times New Roman" w:eastAsia="Times New Roman" w:hAnsi="Times New Roman" w:cs="Times New Roman"/>
          <w:b/>
          <w:u w:val="single"/>
        </w:rPr>
        <w:t>ARTICLE 1. FORMATION OF RELATIONSHIP</w:t>
      </w:r>
    </w:p>
    <w:p w14:paraId="33B5B42F" w14:textId="77777777" w:rsidR="00A85F85" w:rsidRDefault="00D65348">
      <w:r>
        <w:rPr>
          <w:rFonts w:ascii="Times New Roman" w:eastAsia="Times New Roman" w:hAnsi="Times New Roman" w:cs="Times New Roman"/>
          <w:b/>
        </w:rPr>
        <w:t>1.1. Term</w:t>
      </w:r>
    </w:p>
    <w:p w14:paraId="5CCE4D55" w14:textId="77777777" w:rsidR="00A85F85" w:rsidRDefault="00D65348">
      <w:r>
        <w:rPr>
          <w:rFonts w:ascii="Times New Roman" w:eastAsia="Times New Roman" w:hAnsi="Times New Roman" w:cs="Times New Roman"/>
        </w:rPr>
        <w:t>The Company hires Consultant and Consultant accepts work with Company on an indep</w:t>
      </w:r>
      <w:r>
        <w:rPr>
          <w:rFonts w:ascii="Times New Roman" w:eastAsia="Times New Roman" w:hAnsi="Times New Roman" w:cs="Times New Roman"/>
        </w:rPr>
        <w:t>endent Consultant basis beginning on ___________, (the "Effective Date") and terminating twelve months thereafter (the "Termination Date").</w:t>
      </w:r>
    </w:p>
    <w:p w14:paraId="7179A30C" w14:textId="77777777" w:rsidR="00A85F85" w:rsidRDefault="00D65348">
      <w:r>
        <w:rPr>
          <w:rFonts w:ascii="Times New Roman" w:eastAsia="Times New Roman" w:hAnsi="Times New Roman" w:cs="Times New Roman"/>
          <w:b/>
        </w:rPr>
        <w:t>1.2. Agreement Subject to Termination</w:t>
      </w:r>
    </w:p>
    <w:p w14:paraId="6270F626" w14:textId="77777777" w:rsidR="00A85F85" w:rsidRDefault="00D65348">
      <w:r>
        <w:rPr>
          <w:rFonts w:ascii="Times New Roman" w:eastAsia="Times New Roman" w:hAnsi="Times New Roman" w:cs="Times New Roman"/>
        </w:rPr>
        <w:t>Notwithstanding the provisions of Section 1.1, above, this Agreement may be te</w:t>
      </w:r>
      <w:r>
        <w:rPr>
          <w:rFonts w:ascii="Times New Roman" w:eastAsia="Times New Roman" w:hAnsi="Times New Roman" w:cs="Times New Roman"/>
        </w:rPr>
        <w:t>rminated earlier as provided in section 6 hereafter.</w:t>
      </w:r>
    </w:p>
    <w:p w14:paraId="229FF423" w14:textId="77777777" w:rsidR="00A85F85" w:rsidRDefault="00D65348">
      <w:r>
        <w:rPr>
          <w:rFonts w:ascii="Times New Roman" w:eastAsia="Times New Roman" w:hAnsi="Times New Roman" w:cs="Times New Roman"/>
          <w:b/>
        </w:rPr>
        <w:t>1.3 No employer — employee relationship</w:t>
      </w:r>
    </w:p>
    <w:p w14:paraId="6D659E81" w14:textId="77777777" w:rsidR="00A85F85" w:rsidRDefault="00D65348">
      <w:r>
        <w:rPr>
          <w:rFonts w:ascii="Times New Roman" w:eastAsia="Times New Roman" w:hAnsi="Times New Roman" w:cs="Times New Roman"/>
        </w:rPr>
        <w:t xml:space="preserve">Consultant is an independent Consultant for Company. Consultant is tasked with achieving </w:t>
      </w:r>
      <w:proofErr w:type="gramStart"/>
      <w:r>
        <w:rPr>
          <w:rFonts w:ascii="Times New Roman" w:eastAsia="Times New Roman" w:hAnsi="Times New Roman" w:cs="Times New Roman"/>
        </w:rPr>
        <w:t>certain</w:t>
      </w:r>
      <w:proofErr w:type="gramEnd"/>
      <w:r>
        <w:rPr>
          <w:rFonts w:ascii="Times New Roman" w:eastAsia="Times New Roman" w:hAnsi="Times New Roman" w:cs="Times New Roman"/>
        </w:rPr>
        <w:t xml:space="preserve"> objectives and shall have discretion as to how, when and where the</w:t>
      </w:r>
      <w:r>
        <w:rPr>
          <w:rFonts w:ascii="Times New Roman" w:eastAsia="Times New Roman" w:hAnsi="Times New Roman" w:cs="Times New Roman"/>
        </w:rPr>
        <w:t xml:space="preserve"> objectives shall be achieved. Nothing in this Agreement shall be construed as creating an employer-employee relationship or as an offer or guarantee of employment now or in the future. Consultant is responsible for all taxes arising from compensation paid</w:t>
      </w:r>
      <w:r>
        <w:rPr>
          <w:rFonts w:ascii="Times New Roman" w:eastAsia="Times New Roman" w:hAnsi="Times New Roman" w:cs="Times New Roman"/>
        </w:rPr>
        <w:t xml:space="preserve"> in accordance with this agreement and will not be eligible to participate in any Company benefit programs including group healthcare coverage.</w:t>
      </w:r>
    </w:p>
    <w:p w14:paraId="6E7EB91D" w14:textId="77777777" w:rsidR="00A85F85" w:rsidRDefault="00D65348">
      <w:r>
        <w:rPr>
          <w:rFonts w:ascii="Times New Roman" w:eastAsia="Times New Roman" w:hAnsi="Times New Roman" w:cs="Times New Roman"/>
          <w:b/>
          <w:u w:val="single"/>
        </w:rPr>
        <w:t>ARTICLE 2. DUTIES, AUTHORITIES AND OBLIGATIONS OF CONSULTANT</w:t>
      </w:r>
    </w:p>
    <w:p w14:paraId="0E90904A" w14:textId="77777777" w:rsidR="00A85F85" w:rsidRDefault="00D65348">
      <w:r>
        <w:rPr>
          <w:rFonts w:ascii="Times New Roman" w:eastAsia="Times New Roman" w:hAnsi="Times New Roman" w:cs="Times New Roman"/>
          <w:b/>
        </w:rPr>
        <w:t>2.1. Services</w:t>
      </w:r>
    </w:p>
    <w:p w14:paraId="5AFC1902" w14:textId="77777777" w:rsidR="00A85F85" w:rsidRDefault="00D65348">
      <w:r>
        <w:rPr>
          <w:rFonts w:ascii="Times New Roman" w:eastAsia="Times New Roman" w:hAnsi="Times New Roman" w:cs="Times New Roman"/>
        </w:rPr>
        <w:t>(a) Consultant is hired as an indepen</w:t>
      </w:r>
      <w:r>
        <w:rPr>
          <w:rFonts w:ascii="Times New Roman" w:eastAsia="Times New Roman" w:hAnsi="Times New Roman" w:cs="Times New Roman"/>
        </w:rPr>
        <w:t>dent Consultant of Company to:</w:t>
      </w:r>
    </w:p>
    <w:p w14:paraId="14584F6D" w14:textId="77777777" w:rsidR="00A85F85" w:rsidRDefault="00D65348">
      <w:r>
        <w:rPr>
          <w:rFonts w:ascii="Times New Roman" w:eastAsia="Times New Roman" w:hAnsi="Times New Roman" w:cs="Times New Roman"/>
        </w:rPr>
        <w:t>1) perform the services, duties and tasks set forth in the Statement(s) of Work attached hereto and amended from time to time (the "Services"), and,</w:t>
      </w:r>
    </w:p>
    <w:p w14:paraId="1AEBB914" w14:textId="77777777" w:rsidR="00A85F85" w:rsidRDefault="00D65348">
      <w:r>
        <w:rPr>
          <w:rFonts w:ascii="Times New Roman" w:eastAsia="Times New Roman" w:hAnsi="Times New Roman" w:cs="Times New Roman"/>
        </w:rPr>
        <w:t>2) create, finalize and deliver to the Company's satisfaction Consultant's c</w:t>
      </w:r>
      <w:r>
        <w:rPr>
          <w:rFonts w:ascii="Times New Roman" w:eastAsia="Times New Roman" w:hAnsi="Times New Roman" w:cs="Times New Roman"/>
        </w:rPr>
        <w:t>ontributions to the items set forth in the Statement(s) of Work attached hereto (the "Deliverables").</w:t>
      </w:r>
    </w:p>
    <w:p w14:paraId="6027FBBF" w14:textId="77777777" w:rsidR="00A85F85" w:rsidRDefault="00D65348">
      <w:r>
        <w:rPr>
          <w:rFonts w:ascii="Times New Roman" w:eastAsia="Times New Roman" w:hAnsi="Times New Roman" w:cs="Times New Roman"/>
        </w:rPr>
        <w:t xml:space="preserve">(b) In performing the Services, Consultant shall be responsible for how, when, and where the Services are performed and the Deliverables created. Company </w:t>
      </w:r>
      <w:r>
        <w:rPr>
          <w:rFonts w:ascii="Times New Roman" w:eastAsia="Times New Roman" w:hAnsi="Times New Roman" w:cs="Times New Roman"/>
        </w:rPr>
        <w:t>is interested only in the results obtained by Consultant, who shall have sole control of the manner and means of performing under this Agreement.  Consultant shall only have the authority set forth in the Statement(s) of Work attached hereto, and as provid</w:t>
      </w:r>
      <w:r>
        <w:rPr>
          <w:rFonts w:ascii="Times New Roman" w:eastAsia="Times New Roman" w:hAnsi="Times New Roman" w:cs="Times New Roman"/>
        </w:rPr>
        <w:t>ed in Section 1.3 is an independent contractor and may not bind the Company.</w:t>
      </w:r>
    </w:p>
    <w:p w14:paraId="78F1B32A" w14:textId="77777777" w:rsidR="00A85F85" w:rsidRDefault="00D65348">
      <w:r>
        <w:rPr>
          <w:rFonts w:ascii="Times New Roman" w:eastAsia="Times New Roman" w:hAnsi="Times New Roman" w:cs="Times New Roman"/>
          <w:b/>
        </w:rPr>
        <w:lastRenderedPageBreak/>
        <w:t>2.2. Services Require Specialized Expertise</w:t>
      </w:r>
    </w:p>
    <w:p w14:paraId="6B7337DC" w14:textId="77777777" w:rsidR="00A85F85" w:rsidRDefault="00D65348">
      <w:r>
        <w:rPr>
          <w:rFonts w:ascii="Times New Roman" w:eastAsia="Times New Roman" w:hAnsi="Times New Roman" w:cs="Times New Roman"/>
        </w:rPr>
        <w:t xml:space="preserve">In the event Consultant is a company, then since the Services require specialized talents and expertise, Consultant shall provide </w:t>
      </w:r>
      <w:ins w:id="4" w:author="satish rana" w:date="2015-08-11T20:37:00Z">
        <w:r>
          <w:rPr>
            <w:rFonts w:ascii="Times New Roman" w:eastAsia="Times New Roman" w:hAnsi="Times New Roman" w:cs="Times New Roman"/>
          </w:rPr>
          <w:t>Satis</w:t>
        </w:r>
        <w:r>
          <w:rPr>
            <w:rFonts w:ascii="Times New Roman" w:eastAsia="Times New Roman" w:hAnsi="Times New Roman" w:cs="Times New Roman"/>
          </w:rPr>
          <w:t>h Kumar Rana</w:t>
        </w:r>
      </w:ins>
      <w:del w:id="5" w:author="satish rana" w:date="2015-08-11T20:37:00Z">
        <w:r>
          <w:rPr>
            <w:rFonts w:ascii="Times New Roman" w:eastAsia="Times New Roman" w:hAnsi="Times New Roman" w:cs="Times New Roman"/>
            <w:b/>
            <w:u w:val="single"/>
          </w:rPr>
          <w:delText>________</w:delText>
        </w:r>
      </w:del>
      <w:r>
        <w:rPr>
          <w:rFonts w:ascii="Times New Roman" w:eastAsia="Times New Roman" w:hAnsi="Times New Roman" w:cs="Times New Roman"/>
        </w:rPr>
        <w:t xml:space="preserve"> as the person primarily responsible for oversight and delivery of Services under this Agreement.</w:t>
      </w:r>
    </w:p>
    <w:p w14:paraId="3E32D873" w14:textId="77777777" w:rsidR="00A85F85" w:rsidRDefault="00D65348">
      <w:r>
        <w:rPr>
          <w:rFonts w:ascii="Times New Roman" w:eastAsia="Times New Roman" w:hAnsi="Times New Roman" w:cs="Times New Roman"/>
          <w:b/>
        </w:rPr>
        <w:t>2.3. Public Display of Affiliation</w:t>
      </w:r>
    </w:p>
    <w:p w14:paraId="3FA6926A" w14:textId="77777777" w:rsidR="00A85F85" w:rsidRDefault="00D65348">
      <w:commentRangeStart w:id="6"/>
      <w:r>
        <w:rPr>
          <w:rFonts w:ascii="Times New Roman" w:eastAsia="Times New Roman" w:hAnsi="Times New Roman" w:cs="Times New Roman"/>
        </w:rPr>
        <w:t>Each party agrees to comply with the other’s request to publicly display the parties’ mutual affiliation, including but not limited to the following media: LinkedIn, business cards, website, as well as in conferences, and business meetings.</w:t>
      </w:r>
      <w:commentRangeEnd w:id="6"/>
      <w:r w:rsidR="00BD1FEC">
        <w:rPr>
          <w:rStyle w:val="CommentReference"/>
        </w:rPr>
        <w:commentReference w:id="6"/>
      </w:r>
    </w:p>
    <w:p w14:paraId="744BAFCA" w14:textId="77777777" w:rsidR="00A85F85" w:rsidRDefault="00D65348">
      <w:r>
        <w:rPr>
          <w:rFonts w:ascii="Times New Roman" w:eastAsia="Times New Roman" w:hAnsi="Times New Roman" w:cs="Times New Roman"/>
        </w:rPr>
        <w:t xml:space="preserve">With reference </w:t>
      </w:r>
      <w:r>
        <w:rPr>
          <w:rFonts w:ascii="Times New Roman" w:eastAsia="Times New Roman" w:hAnsi="Times New Roman" w:cs="Times New Roman"/>
        </w:rPr>
        <w:t>to conferences and business events that Consultant intends to participate, Company shall have the right to fund 50% of the event registration fee, and lodging and travel to and from the event. In exchange, Consultant will present her/himself in all busines</w:t>
      </w:r>
      <w:r>
        <w:rPr>
          <w:rFonts w:ascii="Times New Roman" w:eastAsia="Times New Roman" w:hAnsi="Times New Roman" w:cs="Times New Roman"/>
        </w:rPr>
        <w:t>s interactions as affiliated with Company and make her/his best efforts to promote the Company’s business and interests.</w:t>
      </w:r>
    </w:p>
    <w:p w14:paraId="16A3DCEF" w14:textId="77777777" w:rsidR="00A85F85" w:rsidRDefault="00D65348">
      <w:r>
        <w:rPr>
          <w:rFonts w:ascii="Times New Roman" w:eastAsia="Times New Roman" w:hAnsi="Times New Roman" w:cs="Times New Roman"/>
          <w:b/>
        </w:rPr>
        <w:t>2.4 No Conflict of Interests</w:t>
      </w:r>
    </w:p>
    <w:p w14:paraId="275F7CBD" w14:textId="77777777" w:rsidR="00A85F85" w:rsidRDefault="00D65348">
      <w:r>
        <w:rPr>
          <w:rFonts w:ascii="Times New Roman" w:eastAsia="Times New Roman" w:hAnsi="Times New Roman" w:cs="Times New Roman"/>
        </w:rPr>
        <w:t xml:space="preserve">Each party agrees to immediately inform the other in the event that it recognizes a potential conflict of </w:t>
      </w:r>
      <w:r>
        <w:rPr>
          <w:rFonts w:ascii="Times New Roman" w:eastAsia="Times New Roman" w:hAnsi="Times New Roman" w:cs="Times New Roman"/>
        </w:rPr>
        <w:t>interest with the other party.</w:t>
      </w:r>
      <w:bookmarkStart w:id="7" w:name="_GoBack"/>
      <w:bookmarkEnd w:id="7"/>
    </w:p>
    <w:p w14:paraId="1541362E" w14:textId="77777777" w:rsidR="00A85F85" w:rsidRDefault="00D65348">
      <w:r>
        <w:rPr>
          <w:rFonts w:ascii="Times New Roman" w:eastAsia="Times New Roman" w:hAnsi="Times New Roman" w:cs="Times New Roman"/>
          <w:b/>
          <w:u w:val="single"/>
        </w:rPr>
        <w:t>ARTICLE 3. COMPENSATION</w:t>
      </w:r>
    </w:p>
    <w:p w14:paraId="01C83C2F" w14:textId="77777777" w:rsidR="00A85F85" w:rsidRDefault="00D65348">
      <w:r>
        <w:rPr>
          <w:rFonts w:ascii="Times New Roman" w:eastAsia="Times New Roman" w:hAnsi="Times New Roman" w:cs="Times New Roman"/>
          <w:b/>
        </w:rPr>
        <w:t>3.1. Compensation</w:t>
      </w:r>
    </w:p>
    <w:p w14:paraId="79B996C3" w14:textId="77777777" w:rsidR="00A85F85" w:rsidRDefault="00D65348">
      <w:r>
        <w:rPr>
          <w:rFonts w:ascii="Times New Roman" w:eastAsia="Times New Roman" w:hAnsi="Times New Roman" w:cs="Times New Roman"/>
        </w:rPr>
        <w:t>In consideration for the Services and the Deliverables, Company shall pay Consultant Compensation at the rate or fee schedule indicated in the Statement(s) of Work.</w:t>
      </w:r>
    </w:p>
    <w:p w14:paraId="5FD99FD1" w14:textId="77777777" w:rsidR="00A85F85" w:rsidRDefault="00D65348">
      <w:r>
        <w:rPr>
          <w:rFonts w:ascii="Times New Roman" w:eastAsia="Times New Roman" w:hAnsi="Times New Roman" w:cs="Times New Roman"/>
          <w:b/>
        </w:rPr>
        <w:t>3.2. Expenses reim</w:t>
      </w:r>
      <w:r>
        <w:rPr>
          <w:rFonts w:ascii="Times New Roman" w:eastAsia="Times New Roman" w:hAnsi="Times New Roman" w:cs="Times New Roman"/>
          <w:b/>
        </w:rPr>
        <w:t>bursement</w:t>
      </w:r>
    </w:p>
    <w:p w14:paraId="3AD4F1C3" w14:textId="77777777" w:rsidR="00A85F85" w:rsidRDefault="00D65348">
      <w:r>
        <w:rPr>
          <w:rFonts w:ascii="Times New Roman" w:eastAsia="Times New Roman" w:hAnsi="Times New Roman" w:cs="Times New Roman"/>
        </w:rPr>
        <w:t>Consultant is responsible for travel and other reasonable expenses incurred by Consultant. Company shall reimburse Consultant for extraordinary expenses that are pre-approved by both parties.</w:t>
      </w:r>
    </w:p>
    <w:p w14:paraId="164BA1B4" w14:textId="77777777" w:rsidR="00A85F85" w:rsidRDefault="00D65348">
      <w:r>
        <w:rPr>
          <w:rFonts w:ascii="Times New Roman" w:eastAsia="Times New Roman" w:hAnsi="Times New Roman" w:cs="Times New Roman"/>
          <w:b/>
          <w:u w:val="single"/>
        </w:rPr>
        <w:t>ARTICLE 4. PROPERTY RIGHTS OF THE PARTIES</w:t>
      </w:r>
    </w:p>
    <w:p w14:paraId="6E874463" w14:textId="77777777" w:rsidR="00A85F85" w:rsidRDefault="00D65348">
      <w:r>
        <w:rPr>
          <w:rFonts w:ascii="Times New Roman" w:eastAsia="Times New Roman" w:hAnsi="Times New Roman" w:cs="Times New Roman"/>
          <w:b/>
        </w:rPr>
        <w:t>4.1. Disclosure of Creations, Designs, and Improvements</w:t>
      </w:r>
    </w:p>
    <w:p w14:paraId="56578D8A" w14:textId="77777777" w:rsidR="00A85F85" w:rsidRDefault="00D65348">
      <w:r>
        <w:rPr>
          <w:rFonts w:ascii="Times New Roman" w:eastAsia="Times New Roman" w:hAnsi="Times New Roman" w:cs="Times New Roman"/>
        </w:rPr>
        <w:t>The Company and Consultant mutually promise and agree that each party will promptly and fully inform and disclose to the other party all designs, creations, improvements, and discoveries that it makes</w:t>
      </w:r>
      <w:r>
        <w:rPr>
          <w:rFonts w:ascii="Times New Roman" w:eastAsia="Times New Roman" w:hAnsi="Times New Roman" w:cs="Times New Roman"/>
        </w:rPr>
        <w:t xml:space="preserve"> during the term of this Agreement that pertain or relate to the business of Company or pertain or relate to its Client(s) (as defined in the Statement(s) of Work), whether conceived by the disclosing party alone or with others and whether or not conceived</w:t>
      </w:r>
      <w:r>
        <w:rPr>
          <w:rFonts w:ascii="Times New Roman" w:eastAsia="Times New Roman" w:hAnsi="Times New Roman" w:cs="Times New Roman"/>
        </w:rPr>
        <w:t xml:space="preserve"> during regular working hours.</w:t>
      </w:r>
    </w:p>
    <w:p w14:paraId="77DDBF78" w14:textId="77777777" w:rsidR="00A85F85" w:rsidRDefault="00D65348">
      <w:r>
        <w:rPr>
          <w:rFonts w:ascii="Times New Roman" w:eastAsia="Times New Roman" w:hAnsi="Times New Roman" w:cs="Times New Roman"/>
          <w:b/>
        </w:rPr>
        <w:t>4.2. Ownership of Work Product</w:t>
      </w:r>
    </w:p>
    <w:p w14:paraId="110764B8" w14:textId="77777777" w:rsidR="00A85F85" w:rsidRDefault="00D65348">
      <w:r>
        <w:rPr>
          <w:rFonts w:ascii="Times New Roman" w:eastAsia="Times New Roman" w:hAnsi="Times New Roman" w:cs="Times New Roman"/>
        </w:rPr>
        <w:lastRenderedPageBreak/>
        <w:t>(a) The Company and Consultant mutually promise and agree that any and all intellectual properties, including, but not limited to, the Deliverables, all ideas, concepts, themes, inventions, desi</w:t>
      </w:r>
      <w:r>
        <w:rPr>
          <w:rFonts w:ascii="Times New Roman" w:eastAsia="Times New Roman" w:hAnsi="Times New Roman" w:cs="Times New Roman"/>
        </w:rPr>
        <w:t>gns, improvements, and discoveries conceived, developed, or written by either party, either individually or jointly in collaboration with others, pursuant to this Agreement, shall belong to and be the sole and exclusive property of Company.</w:t>
      </w:r>
    </w:p>
    <w:p w14:paraId="63AF9FB6" w14:textId="77777777" w:rsidR="00A85F85" w:rsidRDefault="00D65348">
      <w:r>
        <w:rPr>
          <w:rFonts w:ascii="Times New Roman" w:eastAsia="Times New Roman" w:hAnsi="Times New Roman" w:cs="Times New Roman"/>
        </w:rPr>
        <w:t>(b) The Company</w:t>
      </w:r>
      <w:r>
        <w:rPr>
          <w:rFonts w:ascii="Times New Roman" w:eastAsia="Times New Roman" w:hAnsi="Times New Roman" w:cs="Times New Roman"/>
        </w:rPr>
        <w:t xml:space="preserve"> and Consultant mutually agree to submit any dispute as to whether any intellectual property was conceived, developed, or written pursuant to this Agreement to a review process pursuant to Company's rules and policies.</w:t>
      </w:r>
    </w:p>
    <w:p w14:paraId="638F0426" w14:textId="77777777" w:rsidR="00A85F85" w:rsidRDefault="00D65348">
      <w:r>
        <w:rPr>
          <w:rFonts w:ascii="Times New Roman" w:eastAsia="Times New Roman" w:hAnsi="Times New Roman" w:cs="Times New Roman"/>
        </w:rPr>
        <w:t>(c) This section shall not apply to i</w:t>
      </w:r>
      <w:r>
        <w:rPr>
          <w:rFonts w:ascii="Times New Roman" w:eastAsia="Times New Roman" w:hAnsi="Times New Roman" w:cs="Times New Roman"/>
        </w:rPr>
        <w:t>ntellectual properties or rights therein derived from either parties activities or employment prior to the time it entered into a Company-Consultant relationship ("Preexisting Rights"). The Company and Consultant mutually agree that those Preexisting Right</w:t>
      </w:r>
      <w:r>
        <w:rPr>
          <w:rFonts w:ascii="Times New Roman" w:eastAsia="Times New Roman" w:hAnsi="Times New Roman" w:cs="Times New Roman"/>
        </w:rPr>
        <w:t>s are and shall continue to be the exclusive property of the developing party and disclaims any claim of rights of any nature whatsoever thereto.</w:t>
      </w:r>
    </w:p>
    <w:p w14:paraId="009F0963" w14:textId="77777777" w:rsidR="00A85F85" w:rsidRDefault="00D65348">
      <w:r>
        <w:rPr>
          <w:rFonts w:ascii="Times New Roman" w:eastAsia="Times New Roman" w:hAnsi="Times New Roman" w:cs="Times New Roman"/>
          <w:b/>
        </w:rPr>
        <w:t>4.3. Trade Secrets of Company</w:t>
      </w:r>
    </w:p>
    <w:p w14:paraId="7037DDCC" w14:textId="77777777" w:rsidR="00A85F85" w:rsidRDefault="00D65348">
      <w:r>
        <w:rPr>
          <w:rFonts w:ascii="Times New Roman" w:eastAsia="Times New Roman" w:hAnsi="Times New Roman" w:cs="Times New Roman"/>
        </w:rPr>
        <w:t>Consultant during the term this Agreement will have access to and become acquain</w:t>
      </w:r>
      <w:r>
        <w:rPr>
          <w:rFonts w:ascii="Times New Roman" w:eastAsia="Times New Roman" w:hAnsi="Times New Roman" w:cs="Times New Roman"/>
        </w:rPr>
        <w:t>ted with various trade secrets, consisting of devices, secret inventions, computer programs, processes, and compilations of information, records, and specifications that are owned by Company and/or its supplier(s) and/or its client(s) and/or its buyer(s) a</w:t>
      </w:r>
      <w:r>
        <w:rPr>
          <w:rFonts w:ascii="Times New Roman" w:eastAsia="Times New Roman" w:hAnsi="Times New Roman" w:cs="Times New Roman"/>
        </w:rPr>
        <w:t>nd that are regularly used in the operation of the business of Company and/or its supplier(s) and/or its client(s) and/or its buyer(s). Consultant shall not disclose orally, in writing or via electronic medium, any of these trade secrets, directly or indir</w:t>
      </w:r>
      <w:r>
        <w:rPr>
          <w:rFonts w:ascii="Times New Roman" w:eastAsia="Times New Roman" w:hAnsi="Times New Roman" w:cs="Times New Roman"/>
        </w:rPr>
        <w:t>ectly, or use them in any way, either during the term of this Agreement or at any time thereafter, except as required in the course of this Agreement. All files, records, documents, drawings, specifications, equipment, and similar items relating to the bus</w:t>
      </w:r>
      <w:r>
        <w:rPr>
          <w:rFonts w:ascii="Times New Roman" w:eastAsia="Times New Roman" w:hAnsi="Times New Roman" w:cs="Times New Roman"/>
        </w:rPr>
        <w:t>iness or potential business of Company and/or its supplier(s) and/or its client(s) and or its buyer(s), whether prepared by Consultant or otherwise coming into his possession, shall remain the exclusive property of Company and shall not be removed physical</w:t>
      </w:r>
      <w:r>
        <w:rPr>
          <w:rFonts w:ascii="Times New Roman" w:eastAsia="Times New Roman" w:hAnsi="Times New Roman" w:cs="Times New Roman"/>
        </w:rPr>
        <w:t>ly or electronically from the premises where the work of Company is being carried on without the prior written consent of Company.</w:t>
      </w:r>
    </w:p>
    <w:p w14:paraId="2A44DC37" w14:textId="77777777" w:rsidR="00A85F85" w:rsidRDefault="00D65348">
      <w:r>
        <w:rPr>
          <w:rFonts w:ascii="Times New Roman" w:eastAsia="Times New Roman" w:hAnsi="Times New Roman" w:cs="Times New Roman"/>
          <w:b/>
        </w:rPr>
        <w:t>4.4 Confidential Data of Customers of Company</w:t>
      </w:r>
    </w:p>
    <w:p w14:paraId="2EC0E7CC" w14:textId="77777777" w:rsidR="00A85F85" w:rsidRDefault="00D65348">
      <w:r>
        <w:rPr>
          <w:rFonts w:ascii="Times New Roman" w:eastAsia="Times New Roman" w:hAnsi="Times New Roman" w:cs="Times New Roman"/>
        </w:rPr>
        <w:t>In the course of the duties described herein, Consultant may be handling confid</w:t>
      </w:r>
      <w:r>
        <w:rPr>
          <w:rFonts w:ascii="Times New Roman" w:eastAsia="Times New Roman" w:hAnsi="Times New Roman" w:cs="Times New Roman"/>
        </w:rPr>
        <w:t xml:space="preserve">ential information belonging to Company and/or its supplier(s) and/or its client(s) or prospective buyers including the identity of prospective Buyers. All such data is confidential and shall not be disclosed, directly or indirectly, or used by Consultant </w:t>
      </w:r>
      <w:r>
        <w:rPr>
          <w:rFonts w:ascii="Times New Roman" w:eastAsia="Times New Roman" w:hAnsi="Times New Roman" w:cs="Times New Roman"/>
        </w:rPr>
        <w:t>in any way, either during the term of this Agreement or at any time thereafter, except as required in the course of this Agreement.</w:t>
      </w:r>
    </w:p>
    <w:p w14:paraId="39895154" w14:textId="77777777" w:rsidR="00A85F85" w:rsidRDefault="00D65348">
      <w:r>
        <w:rPr>
          <w:rFonts w:ascii="Times New Roman" w:eastAsia="Times New Roman" w:hAnsi="Times New Roman" w:cs="Times New Roman"/>
          <w:b/>
          <w:u w:val="single"/>
        </w:rPr>
        <w:t>ARTICLE 5. OBLIGATIONS OF THE PARTIES</w:t>
      </w:r>
    </w:p>
    <w:p w14:paraId="6401E3A6" w14:textId="77777777" w:rsidR="00A85F85" w:rsidRDefault="00D65348">
      <w:r>
        <w:rPr>
          <w:rFonts w:ascii="Times New Roman" w:eastAsia="Times New Roman" w:hAnsi="Times New Roman" w:cs="Times New Roman"/>
          <w:b/>
        </w:rPr>
        <w:t>5.1 Unfair Competition</w:t>
      </w:r>
    </w:p>
    <w:p w14:paraId="378732DE" w14:textId="77777777" w:rsidR="00A85F85" w:rsidRDefault="00D65348">
      <w:r>
        <w:rPr>
          <w:rFonts w:ascii="Times New Roman" w:eastAsia="Times New Roman" w:hAnsi="Times New Roman" w:cs="Times New Roman"/>
        </w:rPr>
        <w:t xml:space="preserve">The Company and Consultant mutually acknowledge and agree that </w:t>
      </w:r>
      <w:r>
        <w:rPr>
          <w:rFonts w:ascii="Times New Roman" w:eastAsia="Times New Roman" w:hAnsi="Times New Roman" w:cs="Times New Roman"/>
        </w:rPr>
        <w:t xml:space="preserve">the sale or unauthorized use or disclosure of any of a party's trade secrets obtained by the other party during the course of this Agreement, including information concerning a party's current or any future and proposed work, </w:t>
      </w:r>
      <w:r>
        <w:rPr>
          <w:rFonts w:ascii="Times New Roman" w:eastAsia="Times New Roman" w:hAnsi="Times New Roman" w:cs="Times New Roman"/>
        </w:rPr>
        <w:lastRenderedPageBreak/>
        <w:t>services, or products, the fac</w:t>
      </w:r>
      <w:r>
        <w:rPr>
          <w:rFonts w:ascii="Times New Roman" w:eastAsia="Times New Roman" w:hAnsi="Times New Roman" w:cs="Times New Roman"/>
        </w:rPr>
        <w:t>ts that any such work, services, or products are planned, under consideration, or in production, as well as any descriptions thereof, and information provided by third parties pursuant to any Nondisclosure Agreement, constitute unfair competition. The Comp</w:t>
      </w:r>
      <w:r>
        <w:rPr>
          <w:rFonts w:ascii="Times New Roman" w:eastAsia="Times New Roman" w:hAnsi="Times New Roman" w:cs="Times New Roman"/>
        </w:rPr>
        <w:t>any and Consultant mutually promise and agree not to engage in any unfair competition affecting the other party at any time, whether during or following the term of this Agreement.</w:t>
      </w:r>
    </w:p>
    <w:p w14:paraId="58B74723" w14:textId="77777777" w:rsidR="00A85F85" w:rsidRDefault="00D65348">
      <w:r>
        <w:rPr>
          <w:rFonts w:ascii="Times New Roman" w:eastAsia="Times New Roman" w:hAnsi="Times New Roman" w:cs="Times New Roman"/>
          <w:b/>
        </w:rPr>
        <w:t>5.2 Indemnification</w:t>
      </w:r>
    </w:p>
    <w:p w14:paraId="0A30F76A" w14:textId="77777777" w:rsidR="00A85F85" w:rsidRDefault="00D65348">
      <w:r>
        <w:rPr>
          <w:rFonts w:ascii="Times New Roman" w:eastAsia="Times New Roman" w:hAnsi="Times New Roman" w:cs="Times New Roman"/>
        </w:rPr>
        <w:t>(a) Consultant shall indemnify and hold Company harmles</w:t>
      </w:r>
      <w:r>
        <w:rPr>
          <w:rFonts w:ascii="Times New Roman" w:eastAsia="Times New Roman" w:hAnsi="Times New Roman" w:cs="Times New Roman"/>
        </w:rPr>
        <w:t>s from all liability from loss, damage, or injury to persons or property or other legal action against Company resulting arising from Consultant performance of Services under this Agreement and arising from the commercial or criminal negligence or miscondu</w:t>
      </w:r>
      <w:r>
        <w:rPr>
          <w:rFonts w:ascii="Times New Roman" w:eastAsia="Times New Roman" w:hAnsi="Times New Roman" w:cs="Times New Roman"/>
        </w:rPr>
        <w:t>ct of Consultant.</w:t>
      </w:r>
    </w:p>
    <w:p w14:paraId="13904DFD" w14:textId="77777777" w:rsidR="00A85F85" w:rsidRDefault="00D65348">
      <w:r>
        <w:rPr>
          <w:rFonts w:ascii="Times New Roman" w:eastAsia="Times New Roman" w:hAnsi="Times New Roman" w:cs="Times New Roman"/>
        </w:rPr>
        <w:t>(b) Company shall indemnify and hold harmless Consultant from all liability from loss, damage, or injury to persons or property or other legal action against Consultant resulting arising from the commercial activities contemplated by this</w:t>
      </w:r>
      <w:r>
        <w:rPr>
          <w:rFonts w:ascii="Times New Roman" w:eastAsia="Times New Roman" w:hAnsi="Times New Roman" w:cs="Times New Roman"/>
        </w:rPr>
        <w:t xml:space="preserve"> Agreement and arising from the commercial or criminal negligence or misconduct of Company so long as the liability or other legal action is not resulting from the commercial or criminal negligence or misconduct of Consultant.</w:t>
      </w:r>
    </w:p>
    <w:p w14:paraId="220CAA65" w14:textId="77777777" w:rsidR="00A85F85" w:rsidRDefault="00D65348">
      <w:r>
        <w:rPr>
          <w:rFonts w:ascii="Times New Roman" w:eastAsia="Times New Roman" w:hAnsi="Times New Roman" w:cs="Times New Roman"/>
          <w:b/>
          <w:u w:val="single"/>
        </w:rPr>
        <w:t>ARTICLE 6. TERMINATION OF REL</w:t>
      </w:r>
      <w:r>
        <w:rPr>
          <w:rFonts w:ascii="Times New Roman" w:eastAsia="Times New Roman" w:hAnsi="Times New Roman" w:cs="Times New Roman"/>
          <w:b/>
          <w:u w:val="single"/>
        </w:rPr>
        <w:t>ATIONSHIP</w:t>
      </w:r>
    </w:p>
    <w:p w14:paraId="5AF1A31B" w14:textId="77777777" w:rsidR="00A85F85" w:rsidRDefault="00D65348">
      <w:r>
        <w:rPr>
          <w:rFonts w:ascii="Times New Roman" w:eastAsia="Times New Roman" w:hAnsi="Times New Roman" w:cs="Times New Roman"/>
          <w:b/>
        </w:rPr>
        <w:t>6.1 Termination by either Party</w:t>
      </w:r>
    </w:p>
    <w:p w14:paraId="030B286A" w14:textId="77777777" w:rsidR="00A85F85" w:rsidRDefault="00D65348">
      <w:r>
        <w:rPr>
          <w:rFonts w:ascii="Times New Roman" w:eastAsia="Times New Roman" w:hAnsi="Times New Roman" w:cs="Times New Roman"/>
        </w:rPr>
        <w:t>Either Party may terminate this Agreement at any time.</w:t>
      </w:r>
    </w:p>
    <w:p w14:paraId="5E1A29AC" w14:textId="77777777" w:rsidR="00A85F85" w:rsidRDefault="00D65348">
      <w:r>
        <w:rPr>
          <w:rFonts w:ascii="Times New Roman" w:eastAsia="Times New Roman" w:hAnsi="Times New Roman" w:cs="Times New Roman"/>
          <w:b/>
        </w:rPr>
        <w:t>6.2 Termination of Agreement on Discontinuance of Business</w:t>
      </w:r>
    </w:p>
    <w:p w14:paraId="2CBD8A0C" w14:textId="77777777" w:rsidR="00A85F85" w:rsidRDefault="00D65348">
      <w:r>
        <w:rPr>
          <w:rFonts w:ascii="Times New Roman" w:eastAsia="Times New Roman" w:hAnsi="Times New Roman" w:cs="Times New Roman"/>
        </w:rPr>
        <w:t>If Company or Consultant ceases the operation of all its business, this Agreement shall terminate as</w:t>
      </w:r>
      <w:r>
        <w:rPr>
          <w:rFonts w:ascii="Times New Roman" w:eastAsia="Times New Roman" w:hAnsi="Times New Roman" w:cs="Times New Roman"/>
        </w:rPr>
        <w:t xml:space="preserve"> of the effective date that operations cease.</w:t>
      </w:r>
    </w:p>
    <w:p w14:paraId="7E65C1AD" w14:textId="77777777" w:rsidR="00A85F85" w:rsidRDefault="00D65348">
      <w:r>
        <w:rPr>
          <w:rFonts w:ascii="Times New Roman" w:eastAsia="Times New Roman" w:hAnsi="Times New Roman" w:cs="Times New Roman"/>
          <w:b/>
        </w:rPr>
        <w:t>6.3 Effect of Termination</w:t>
      </w:r>
    </w:p>
    <w:p w14:paraId="20C40974" w14:textId="77777777" w:rsidR="00A85F85" w:rsidRDefault="00D65348">
      <w:r>
        <w:rPr>
          <w:rFonts w:ascii="Times New Roman" w:eastAsia="Times New Roman" w:hAnsi="Times New Roman" w:cs="Times New Roman"/>
        </w:rPr>
        <w:t>Upon termination of this Agreement, Consultant shall be entitled only to the monthly or hourly (depending on the base of compensation) compensation as provided for in the SOW, earned p</w:t>
      </w:r>
      <w:r>
        <w:rPr>
          <w:rFonts w:ascii="Times New Roman" w:eastAsia="Times New Roman" w:hAnsi="Times New Roman" w:cs="Times New Roman"/>
        </w:rPr>
        <w:t>rior to the date of termination. Consultant shall be entitled to accrue no further type of compensation as of the date of termination, whether or not provided in the SOW.</w:t>
      </w:r>
    </w:p>
    <w:p w14:paraId="1BAB6782" w14:textId="77777777" w:rsidR="00A85F85" w:rsidRDefault="00D65348">
      <w:r>
        <w:rPr>
          <w:rFonts w:ascii="Times New Roman" w:eastAsia="Times New Roman" w:hAnsi="Times New Roman" w:cs="Times New Roman"/>
        </w:rPr>
        <w:t xml:space="preserve">Consultant agrees that upon termination of this Agreement, Consultant will return to </w:t>
      </w:r>
      <w:r>
        <w:rPr>
          <w:rFonts w:ascii="Times New Roman" w:eastAsia="Times New Roman" w:hAnsi="Times New Roman" w:cs="Times New Roman"/>
        </w:rPr>
        <w:t>Company all notes, memoranda, specifications, designs, devices, documents and any material containing or disclosing any confidential or proprietary information of Company, or provided by Company.</w:t>
      </w:r>
    </w:p>
    <w:p w14:paraId="19AE9AD4" w14:textId="77777777" w:rsidR="00A85F85" w:rsidRDefault="00D65348">
      <w:r>
        <w:rPr>
          <w:rFonts w:ascii="Times New Roman" w:eastAsia="Times New Roman" w:hAnsi="Times New Roman" w:cs="Times New Roman"/>
          <w:b/>
          <w:u w:val="single"/>
        </w:rPr>
        <w:t>ARTICLE 7. LIMITATION OF LIABILITY</w:t>
      </w:r>
    </w:p>
    <w:p w14:paraId="5A767E1F" w14:textId="77777777" w:rsidR="00A85F85" w:rsidRDefault="00D65348">
      <w:r>
        <w:rPr>
          <w:rFonts w:ascii="Times New Roman" w:eastAsia="Times New Roman" w:hAnsi="Times New Roman" w:cs="Times New Roman"/>
        </w:rPr>
        <w:t>A PARTY’S LIABILITY TO TH</w:t>
      </w:r>
      <w:r>
        <w:rPr>
          <w:rFonts w:ascii="Times New Roman" w:eastAsia="Times New Roman" w:hAnsi="Times New Roman" w:cs="Times New Roman"/>
        </w:rPr>
        <w:t>E OTHER FOR DAMAGES FROM ANY CAUSE WHATSOEVER AND REGARDLESS OF THE FORM OF ACTION, WHETHER IN CONTRACT OR TORT, SHALL BE LIMITED TO THE REPERFORMANCE OF THE SERVICES AND THE CORRESPONDING CONSIDERATION.</w:t>
      </w:r>
    </w:p>
    <w:p w14:paraId="0ED15391" w14:textId="77777777" w:rsidR="00A85F85" w:rsidRDefault="00D65348">
      <w:proofErr w:type="gramStart"/>
      <w:r>
        <w:rPr>
          <w:rFonts w:ascii="Times New Roman" w:eastAsia="Times New Roman" w:hAnsi="Times New Roman" w:cs="Times New Roman"/>
        </w:rPr>
        <w:lastRenderedPageBreak/>
        <w:t xml:space="preserve">NEITHER PARTY SHALL BE LIABLE FOR DAMAGES RESULTING </w:t>
      </w:r>
      <w:r>
        <w:rPr>
          <w:rFonts w:ascii="Times New Roman" w:eastAsia="Times New Roman" w:hAnsi="Times New Roman" w:cs="Times New Roman"/>
        </w:rPr>
        <w:t>FROM LOSS OF BUSINESS, PROFITS, OR FOR ANY INCIDENTAL, INDIRECT, PUNITIVE, OR</w:t>
      </w:r>
      <w:proofErr w:type="gramEnd"/>
      <w:r>
        <w:rPr>
          <w:rFonts w:ascii="Times New Roman" w:eastAsia="Times New Roman" w:hAnsi="Times New Roman" w:cs="Times New Roman"/>
        </w:rPr>
        <w:t xml:space="preserve"> CONSEQUENTIAL DAMAGES IN CONNECTION WITH THIS AGREEMENT OR SERVICES, DELIVERABLES OR MATERIALS PROVIDED HEREUNDER.</w:t>
      </w:r>
    </w:p>
    <w:p w14:paraId="0F7F8F29" w14:textId="77777777" w:rsidR="00A85F85" w:rsidRDefault="00D65348">
      <w:r>
        <w:rPr>
          <w:rFonts w:ascii="Times New Roman" w:eastAsia="Times New Roman" w:hAnsi="Times New Roman" w:cs="Times New Roman"/>
          <w:b/>
          <w:u w:val="single"/>
        </w:rPr>
        <w:t>ARTICLE 8. GENERAL PROVISIONS</w:t>
      </w:r>
    </w:p>
    <w:p w14:paraId="2BA3D530" w14:textId="77777777" w:rsidR="00A85F85" w:rsidRDefault="00D65348">
      <w:r>
        <w:rPr>
          <w:rFonts w:ascii="Times New Roman" w:eastAsia="Times New Roman" w:hAnsi="Times New Roman" w:cs="Times New Roman"/>
          <w:b/>
        </w:rPr>
        <w:t>8.1 Notices</w:t>
      </w:r>
    </w:p>
    <w:p w14:paraId="47365C3E" w14:textId="77777777" w:rsidR="00A85F85" w:rsidRDefault="00D65348">
      <w:r>
        <w:rPr>
          <w:rFonts w:ascii="Times New Roman" w:eastAsia="Times New Roman" w:hAnsi="Times New Roman" w:cs="Times New Roman"/>
        </w:rPr>
        <w:t xml:space="preserve">Formal notice to be given by either party to the other may be effected either by personal delivery in writing, or by mail, registered or certified, postage prepaid with return receipt requested. Mailed notices shall be addressed as provided below but each </w:t>
      </w:r>
      <w:r>
        <w:rPr>
          <w:rFonts w:ascii="Times New Roman" w:eastAsia="Times New Roman" w:hAnsi="Times New Roman" w:cs="Times New Roman"/>
        </w:rPr>
        <w:t>party may change address by written notice in accordance with this section. Notices delivered personally shall be deemed communicated as of the date of actual receipt; mailed notices shall be deemed communicated as of the date of mailing.</w:t>
      </w:r>
    </w:p>
    <w:p w14:paraId="0B7D8D25" w14:textId="77777777" w:rsidR="00A85F85" w:rsidRDefault="00D65348">
      <w:r>
        <w:rPr>
          <w:rFonts w:ascii="Times New Roman" w:eastAsia="Times New Roman" w:hAnsi="Times New Roman" w:cs="Times New Roman"/>
        </w:rPr>
        <w:t>For Company: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For </w:t>
      </w:r>
      <w:proofErr w:type="gramStart"/>
      <w:r>
        <w:rPr>
          <w:rFonts w:ascii="Times New Roman" w:eastAsia="Times New Roman" w:hAnsi="Times New Roman" w:cs="Times New Roman"/>
        </w:rPr>
        <w:t>Consultant :</w:t>
      </w:r>
      <w:proofErr w:type="gramEnd"/>
    </w:p>
    <w:p w14:paraId="6A9C7704" w14:textId="77777777" w:rsidR="00A85F85" w:rsidRDefault="00D65348">
      <w:r>
        <w:rPr>
          <w:rFonts w:ascii="Times New Roman" w:eastAsia="Times New Roman" w:hAnsi="Times New Roman" w:cs="Times New Roman"/>
        </w:rPr>
        <w:t>Syndicated Patent Acquisitions Corp.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ins w:id="8" w:author="satish rana" w:date="2015-08-11T20:38:00Z">
        <w:r>
          <w:rPr>
            <w:rFonts w:ascii="Times New Roman" w:eastAsia="Times New Roman" w:hAnsi="Times New Roman" w:cs="Times New Roman"/>
          </w:rPr>
          <w:t xml:space="preserve">Satish Kumar Rana </w:t>
        </w:r>
      </w:ins>
      <w:del w:id="9" w:author="satish rana" w:date="2015-08-11T20:38:00Z">
        <w:r>
          <w:rPr>
            <w:rFonts w:ascii="Times New Roman" w:eastAsia="Times New Roman" w:hAnsi="Times New Roman" w:cs="Times New Roman"/>
          </w:rPr>
          <w:delText>_________________</w:delText>
        </w:r>
      </w:del>
    </w:p>
    <w:p w14:paraId="0F8EC599" w14:textId="77777777" w:rsidR="00A85F85" w:rsidRDefault="00D65348">
      <w:r>
        <w:rPr>
          <w:rFonts w:ascii="Times New Roman" w:eastAsia="Times New Roman" w:hAnsi="Times New Roman" w:cs="Times New Roman"/>
        </w:rPr>
        <w:t>1 Market St. Spear Tower, 35th Floor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ins w:id="10" w:author="satish rana" w:date="2015-08-11T20:38:00Z">
        <w:r>
          <w:rPr>
            <w:rFonts w:ascii="Times New Roman" w:eastAsia="Times New Roman" w:hAnsi="Times New Roman" w:cs="Times New Roman"/>
          </w:rPr>
          <w:t xml:space="preserve">155, Old Gupta Colony, </w:t>
        </w:r>
      </w:ins>
      <w:del w:id="11" w:author="satish rana" w:date="2015-08-11T20:38:00Z">
        <w:r>
          <w:rPr>
            <w:rFonts w:ascii="Times New Roman" w:eastAsia="Times New Roman" w:hAnsi="Times New Roman" w:cs="Times New Roman"/>
          </w:rPr>
          <w:delText>_________________</w:delText>
        </w:r>
      </w:del>
    </w:p>
    <w:p w14:paraId="733F3CB2" w14:textId="77777777" w:rsidR="00A85F85" w:rsidRDefault="00D65348">
      <w:r>
        <w:rPr>
          <w:rFonts w:ascii="Times New Roman" w:eastAsia="Times New Roman" w:hAnsi="Times New Roman" w:cs="Times New Roman"/>
        </w:rPr>
        <w:t>San</w:t>
      </w:r>
      <w:r w:rsidR="00BD1FEC">
        <w:rPr>
          <w:rFonts w:ascii="Times New Roman" w:eastAsia="Times New Roman" w:hAnsi="Times New Roman" w:cs="Times New Roman"/>
        </w:rPr>
        <w:t xml:space="preserve"> Francisco, CA 94105 U.S.A.</w:t>
      </w:r>
      <w:r w:rsidR="00BD1FEC">
        <w:rPr>
          <w:rFonts w:ascii="Times New Roman" w:eastAsia="Times New Roman" w:hAnsi="Times New Roman" w:cs="Times New Roman"/>
        </w:rPr>
        <w:tab/>
      </w:r>
      <w:r w:rsidR="00BD1FEC">
        <w:rPr>
          <w:rFonts w:ascii="Times New Roman" w:eastAsia="Times New Roman" w:hAnsi="Times New Roman" w:cs="Times New Roman"/>
        </w:rPr>
        <w:tab/>
      </w:r>
      <w:r w:rsidR="00BD1FEC">
        <w:rPr>
          <w:rFonts w:ascii="Times New Roman" w:eastAsia="Times New Roman" w:hAnsi="Times New Roman" w:cs="Times New Roman"/>
        </w:rPr>
        <w:tab/>
      </w:r>
      <w:r w:rsidR="00BD1FEC">
        <w:rPr>
          <w:rFonts w:ascii="Times New Roman" w:eastAsia="Times New Roman" w:hAnsi="Times New Roman" w:cs="Times New Roman"/>
        </w:rPr>
        <w:tab/>
      </w:r>
      <w:ins w:id="12" w:author="satish rana" w:date="2015-08-11T20:38:00Z">
        <w:r w:rsidR="00BD1FEC">
          <w:rPr>
            <w:rFonts w:ascii="Times New Roman" w:eastAsia="Times New Roman" w:hAnsi="Times New Roman" w:cs="Times New Roman"/>
          </w:rPr>
          <w:t xml:space="preserve">New Delhi - 110009 </w:t>
        </w:r>
      </w:ins>
      <w:r w:rsidR="00BD1FEC">
        <w:rPr>
          <w:rFonts w:ascii="Times New Roman" w:eastAsia="Times New Roman" w:hAnsi="Times New Roman" w:cs="Times New Roman"/>
        </w:rPr>
        <w:t>India</w:t>
      </w:r>
    </w:p>
    <w:p w14:paraId="5C0868C1" w14:textId="77777777" w:rsidR="00A85F85" w:rsidRDefault="00D65348">
      <w:r>
        <w:rPr>
          <w:rFonts w:ascii="Times New Roman" w:eastAsia="Times New Roman" w:hAnsi="Times New Roman" w:cs="Times New Roman"/>
          <w:b/>
        </w:rPr>
        <w:t>8.2 Entire Agreement</w:t>
      </w:r>
    </w:p>
    <w:p w14:paraId="49A7AA20" w14:textId="77777777" w:rsidR="00A85F85" w:rsidRDefault="00D65348">
      <w:r>
        <w:rPr>
          <w:rFonts w:ascii="Times New Roman" w:eastAsia="Times New Roman" w:hAnsi="Times New Roman" w:cs="Times New Roman"/>
        </w:rPr>
        <w:t>This Agreement supersedes any and all other agreements, either oral or in writing, between the parties with respect to the contractual relationship between Consultant and Company, and contains all of the covenants and agreements betwee</w:t>
      </w:r>
      <w:r>
        <w:rPr>
          <w:rFonts w:ascii="Times New Roman" w:eastAsia="Times New Roman" w:hAnsi="Times New Roman" w:cs="Times New Roman"/>
        </w:rPr>
        <w:t>n the parties with respect to that subject matter in any manner whatsoever. Each party to this Agreement acknowledges that no representations, inducements, promises, or agreements, orally or otherwise, have been made by any party, or anyone acting on behal</w:t>
      </w:r>
      <w:r>
        <w:rPr>
          <w:rFonts w:ascii="Times New Roman" w:eastAsia="Times New Roman" w:hAnsi="Times New Roman" w:cs="Times New Roman"/>
        </w:rPr>
        <w:t>f of any party, which are not embodied herein, and that no other agreement, statement, or promise not contained in this Agreement shall be valid or binding. Any modification of this Agreement will be effective only if it is in writing signed by the party t</w:t>
      </w:r>
      <w:r>
        <w:rPr>
          <w:rFonts w:ascii="Times New Roman" w:eastAsia="Times New Roman" w:hAnsi="Times New Roman" w:cs="Times New Roman"/>
        </w:rPr>
        <w:t>o be charged.</w:t>
      </w:r>
    </w:p>
    <w:p w14:paraId="40366AB0" w14:textId="77777777" w:rsidR="00A85F85" w:rsidRDefault="00D65348">
      <w:r>
        <w:rPr>
          <w:rFonts w:ascii="Times New Roman" w:eastAsia="Times New Roman" w:hAnsi="Times New Roman" w:cs="Times New Roman"/>
          <w:b/>
        </w:rPr>
        <w:t>8.3 Assignment</w:t>
      </w:r>
    </w:p>
    <w:p w14:paraId="02A7AC58" w14:textId="77777777" w:rsidR="00A85F85" w:rsidRDefault="00D65348">
      <w:r>
        <w:rPr>
          <w:rFonts w:ascii="Times New Roman" w:eastAsia="Times New Roman" w:hAnsi="Times New Roman" w:cs="Times New Roman"/>
        </w:rPr>
        <w:t>Consultant may not assign this agreement without the prior express written consent of Company, said consent to be at the sole discretion of the Company. Notwithstanding the foregoing, Consultant may freely assign this Agreement</w:t>
      </w:r>
      <w:r>
        <w:rPr>
          <w:rFonts w:ascii="Times New Roman" w:eastAsia="Times New Roman" w:hAnsi="Times New Roman" w:cs="Times New Roman"/>
        </w:rPr>
        <w:t xml:space="preserve"> to a consulting company created to host his consulting services and activities, and in which Consultant is an active equity principal.</w:t>
      </w:r>
    </w:p>
    <w:p w14:paraId="758B6D9A" w14:textId="77777777" w:rsidR="00A85F85" w:rsidRDefault="00D65348">
      <w:r>
        <w:rPr>
          <w:rFonts w:ascii="Times New Roman" w:eastAsia="Times New Roman" w:hAnsi="Times New Roman" w:cs="Times New Roman"/>
          <w:b/>
        </w:rPr>
        <w:t>8.4 Partial Invalidity</w:t>
      </w:r>
    </w:p>
    <w:p w14:paraId="00F8B1A6" w14:textId="77777777" w:rsidR="00A85F85" w:rsidRDefault="00D65348">
      <w:r>
        <w:rPr>
          <w:rFonts w:ascii="Times New Roman" w:eastAsia="Times New Roman" w:hAnsi="Times New Roman" w:cs="Times New Roman"/>
        </w:rPr>
        <w:t>If any provision in this Agreement is held by a court of competent jurisdiction to be invalid, vo</w:t>
      </w:r>
      <w:r>
        <w:rPr>
          <w:rFonts w:ascii="Times New Roman" w:eastAsia="Times New Roman" w:hAnsi="Times New Roman" w:cs="Times New Roman"/>
        </w:rPr>
        <w:t>id, or unenforceable, the remaining provisions shall nevertheless continue in full force without being impaired or invalidated in any way.</w:t>
      </w:r>
    </w:p>
    <w:p w14:paraId="5FC3EBB8" w14:textId="77777777" w:rsidR="00A85F85" w:rsidRDefault="00D65348">
      <w:r>
        <w:rPr>
          <w:rFonts w:ascii="Times New Roman" w:eastAsia="Times New Roman" w:hAnsi="Times New Roman" w:cs="Times New Roman"/>
          <w:b/>
        </w:rPr>
        <w:lastRenderedPageBreak/>
        <w:t>8.5 Mediation. Law Governing Agreement, Venue.</w:t>
      </w:r>
    </w:p>
    <w:p w14:paraId="7A36D772" w14:textId="77777777" w:rsidR="00A85F85" w:rsidRDefault="00D65348">
      <w:r>
        <w:rPr>
          <w:rFonts w:ascii="Times New Roman" w:eastAsia="Times New Roman" w:hAnsi="Times New Roman" w:cs="Times New Roman"/>
        </w:rPr>
        <w:t>Any dispute arising under this Agreement will be submitted to a single</w:t>
      </w:r>
      <w:r>
        <w:rPr>
          <w:rFonts w:ascii="Times New Roman" w:eastAsia="Times New Roman" w:hAnsi="Times New Roman" w:cs="Times New Roman"/>
        </w:rPr>
        <w:t xml:space="preserve"> arbitrator in San Francisco, California mutually selected by the parties. The arbitrator will apply the rules of the American Arbitration Association governing commercial transactions, and his decision will be final and binding on the parties. The arbitra</w:t>
      </w:r>
      <w:r>
        <w:rPr>
          <w:rFonts w:ascii="Times New Roman" w:eastAsia="Times New Roman" w:hAnsi="Times New Roman" w:cs="Times New Roman"/>
        </w:rPr>
        <w:t>tor will award attorney’s fees and costs to the prevailing party. This Agreement will be governed by and construed in accordance with the laws of the State of California excluding that body of law pertaining to conflict of laws.</w:t>
      </w:r>
    </w:p>
    <w:p w14:paraId="24F42168" w14:textId="77777777" w:rsidR="00A85F85" w:rsidRDefault="00D65348">
      <w:r>
        <w:rPr>
          <w:rFonts w:ascii="Times New Roman" w:eastAsia="Times New Roman" w:hAnsi="Times New Roman" w:cs="Times New Roman"/>
          <w:b/>
        </w:rPr>
        <w:t>8.6 Marketing</w:t>
      </w:r>
    </w:p>
    <w:p w14:paraId="44B26953" w14:textId="77777777" w:rsidR="00A85F85" w:rsidRDefault="00D65348">
      <w:r>
        <w:rPr>
          <w:rFonts w:ascii="Times New Roman" w:eastAsia="Times New Roman" w:hAnsi="Times New Roman" w:cs="Times New Roman"/>
        </w:rPr>
        <w:t>Each Party sh</w:t>
      </w:r>
      <w:r>
        <w:rPr>
          <w:rFonts w:ascii="Times New Roman" w:eastAsia="Times New Roman" w:hAnsi="Times New Roman" w:cs="Times New Roman"/>
        </w:rPr>
        <w:t>all be able to reference the other Party on its website and other consulting marketing materials as well as to provide a brief mutually agreed description of the consulting engagement.</w:t>
      </w:r>
    </w:p>
    <w:p w14:paraId="0B7F6721" w14:textId="77777777" w:rsidR="00A85F85" w:rsidRDefault="00D65348">
      <w:r>
        <w:rPr>
          <w:rFonts w:ascii="Times New Roman" w:eastAsia="Times New Roman" w:hAnsi="Times New Roman" w:cs="Times New Roman"/>
          <w:b/>
        </w:rPr>
        <w:t>8.7 Force majeure</w:t>
      </w:r>
    </w:p>
    <w:p w14:paraId="31A40587" w14:textId="77777777" w:rsidR="00A85F85" w:rsidRDefault="00D65348">
      <w:r>
        <w:rPr>
          <w:rFonts w:ascii="Times New Roman" w:eastAsia="Times New Roman" w:hAnsi="Times New Roman" w:cs="Times New Roman"/>
        </w:rPr>
        <w:t>Either party shall be excused from performance hereun</w:t>
      </w:r>
      <w:r>
        <w:rPr>
          <w:rFonts w:ascii="Times New Roman" w:eastAsia="Times New Roman" w:hAnsi="Times New Roman" w:cs="Times New Roman"/>
        </w:rPr>
        <w:t>der to the extent that such performance is prevented by fire, flood, earthquakes, acts of God, strikes or other causes beyond the party's reasonable control, providing that the non-performing party notifies the other party in writing as soon as possible of</w:t>
      </w:r>
      <w:r>
        <w:rPr>
          <w:rFonts w:ascii="Times New Roman" w:eastAsia="Times New Roman" w:hAnsi="Times New Roman" w:cs="Times New Roman"/>
        </w:rPr>
        <w:t xml:space="preserve"> the commencement of the condition preventing its performance and its intent to rely thereon to extend the time for its performance hereunder.</w:t>
      </w:r>
    </w:p>
    <w:p w14:paraId="7C74C9C8" w14:textId="77777777" w:rsidR="00A85F85" w:rsidRDefault="00D65348">
      <w:r>
        <w:rPr>
          <w:rFonts w:ascii="Times New Roman" w:eastAsia="Times New Roman" w:hAnsi="Times New Roman" w:cs="Times New Roman"/>
          <w:b/>
        </w:rPr>
        <w:t>8.8 No Third Party Beneficiaries</w:t>
      </w:r>
    </w:p>
    <w:p w14:paraId="276DF146" w14:textId="77777777" w:rsidR="00A85F85" w:rsidRDefault="00D65348">
      <w:r>
        <w:rPr>
          <w:rFonts w:ascii="Times New Roman" w:eastAsia="Times New Roman" w:hAnsi="Times New Roman" w:cs="Times New Roman"/>
        </w:rPr>
        <w:t>Unless otherwise expressly provided, no provisions of this Agreement are intende</w:t>
      </w:r>
      <w:r>
        <w:rPr>
          <w:rFonts w:ascii="Times New Roman" w:eastAsia="Times New Roman" w:hAnsi="Times New Roman" w:cs="Times New Roman"/>
        </w:rPr>
        <w:t>d or shall be construed to confer upon or give to any person or entity other than Company and Consultant any rights, remedies or other benefits under or by reason of this Agreement.</w:t>
      </w:r>
    </w:p>
    <w:p w14:paraId="3FCDC865" w14:textId="77777777" w:rsidR="00A85F85" w:rsidRDefault="00D65348">
      <w:r>
        <w:rPr>
          <w:rFonts w:ascii="Times New Roman" w:eastAsia="Times New Roman" w:hAnsi="Times New Roman" w:cs="Times New Roman"/>
        </w:rPr>
        <w:t>WHEREAS the parties have caused this Agreement to be executed as of the da</w:t>
      </w:r>
      <w:r>
        <w:rPr>
          <w:rFonts w:ascii="Times New Roman" w:eastAsia="Times New Roman" w:hAnsi="Times New Roman" w:cs="Times New Roman"/>
        </w:rPr>
        <w:t>te first written.</w:t>
      </w:r>
    </w:p>
    <w:p w14:paraId="548DACD9" w14:textId="77777777" w:rsidR="00A85F85" w:rsidRDefault="00D65348">
      <w:r>
        <w:rPr>
          <w:rFonts w:ascii="Times New Roman" w:eastAsia="Times New Roman" w:hAnsi="Times New Roman" w:cs="Times New Roman"/>
        </w:rPr>
        <w:t>Signed:</w:t>
      </w:r>
    </w:p>
    <w:p w14:paraId="5A2CD8B9" w14:textId="77777777" w:rsidR="00A85F85" w:rsidRDefault="00A85F85"/>
    <w:p w14:paraId="05830D86" w14:textId="77777777" w:rsidR="00A85F85" w:rsidRDefault="00D65348">
      <w:r>
        <w:rPr>
          <w:rFonts w:ascii="Times New Roman" w:eastAsia="Times New Roman" w:hAnsi="Times New Roman" w:cs="Times New Roman"/>
        </w:rPr>
        <w:t>Syndicated Patent Acquisitions Corp.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FAA78C4" w14:textId="77777777" w:rsidR="00A85F85" w:rsidRDefault="00D65348">
      <w:r>
        <w:rPr>
          <w:rFonts w:ascii="Times New Roman" w:eastAsia="Times New Roman" w:hAnsi="Times New Roman" w:cs="Times New Roman"/>
        </w:rPr>
        <w:t>By:</w:t>
      </w:r>
      <w:r>
        <w:rPr>
          <w:rFonts w:ascii="Times New Roman" w:eastAsia="Times New Roman" w:hAnsi="Times New Roman" w:cs="Times New Roman"/>
        </w:rPr>
        <w:tab/>
        <w:t>Uzi Aloush</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By:</w:t>
      </w:r>
      <w:r>
        <w:rPr>
          <w:rFonts w:ascii="Times New Roman" w:eastAsia="Times New Roman" w:hAnsi="Times New Roman" w:cs="Times New Roman"/>
        </w:rPr>
        <w:tab/>
      </w:r>
      <w:r w:rsidR="00BD1FEC">
        <w:rPr>
          <w:rFonts w:ascii="Times New Roman" w:eastAsia="Times New Roman" w:hAnsi="Times New Roman" w:cs="Times New Roman"/>
        </w:rPr>
        <w:t>Satish Kumar Rana</w:t>
      </w:r>
    </w:p>
    <w:p w14:paraId="19E7BBB1" w14:textId="77777777" w:rsidR="00A85F85" w:rsidRDefault="00D65348">
      <w:r>
        <w:rPr>
          <w:rFonts w:ascii="Times New Roman" w:eastAsia="Times New Roman" w:hAnsi="Times New Roman" w:cs="Times New Roman"/>
        </w:rPr>
        <w:t xml:space="preserve">Its: </w:t>
      </w:r>
      <w:r>
        <w:rPr>
          <w:rFonts w:ascii="Times New Roman" w:eastAsia="Times New Roman" w:hAnsi="Times New Roman" w:cs="Times New Roman"/>
        </w:rPr>
        <w:tab/>
        <w:t>CEO</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Its:</w:t>
      </w:r>
      <w:r>
        <w:rPr>
          <w:rFonts w:ascii="Times New Roman" w:eastAsia="Times New Roman" w:hAnsi="Times New Roman" w:cs="Times New Roman"/>
        </w:rPr>
        <w:tab/>
      </w:r>
      <w:r w:rsidR="00BD1FEC">
        <w:rPr>
          <w:rFonts w:ascii="Times New Roman" w:eastAsia="Times New Roman" w:hAnsi="Times New Roman" w:cs="Times New Roman"/>
        </w:rPr>
        <w:t>Consultant</w:t>
      </w:r>
    </w:p>
    <w:p w14:paraId="6A182986" w14:textId="77777777" w:rsidR="00A85F85" w:rsidRDefault="00D65348">
      <w:bookmarkStart w:id="13" w:name="h.gjdgxs" w:colFirst="0" w:colLast="0"/>
      <w:bookmarkEnd w:id="13"/>
      <w:r>
        <w:rPr>
          <w:rFonts w:ascii="Times New Roman" w:eastAsia="Times New Roman" w:hAnsi="Times New Roman" w:cs="Times New Roman"/>
        </w:rPr>
        <w:t xml:space="preserve">Date: </w:t>
      </w:r>
      <w:r>
        <w:rPr>
          <w:rFonts w:ascii="Times New Roman" w:eastAsia="Times New Roman" w:hAnsi="Times New Roman" w:cs="Times New Roman"/>
        </w:rPr>
        <w:tab/>
        <w:t>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w:t>
      </w:r>
      <w:r>
        <w:rPr>
          <w:rFonts w:ascii="Times New Roman" w:eastAsia="Times New Roman" w:hAnsi="Times New Roman" w:cs="Times New Roman"/>
        </w:rPr>
        <w:tab/>
        <w:t>________________</w:t>
      </w:r>
    </w:p>
    <w:p w14:paraId="3BFDEAAC" w14:textId="77777777" w:rsidR="00A85F85" w:rsidRDefault="00A85F85"/>
    <w:p w14:paraId="17209F08" w14:textId="77777777" w:rsidR="00A85F85" w:rsidRDefault="00D65348">
      <w:r>
        <w:br w:type="page"/>
      </w:r>
    </w:p>
    <w:p w14:paraId="5981A183" w14:textId="77777777" w:rsidR="00A85F85" w:rsidRDefault="00A85F85"/>
    <w:p w14:paraId="5D1E13DA" w14:textId="77777777" w:rsidR="00A85F85" w:rsidRDefault="00D65348">
      <w:pPr>
        <w:jc w:val="center"/>
      </w:pPr>
      <w:r>
        <w:rPr>
          <w:rFonts w:ascii="Times New Roman" w:eastAsia="Times New Roman" w:hAnsi="Times New Roman" w:cs="Times New Roman"/>
          <w:b/>
          <w:u w:val="single"/>
        </w:rPr>
        <w:t>STATEMENT OF WORK</w:t>
      </w:r>
    </w:p>
    <w:p w14:paraId="65EC764C" w14:textId="77777777" w:rsidR="00A85F85" w:rsidRDefault="00D65348">
      <w:r>
        <w:rPr>
          <w:rFonts w:ascii="Times New Roman" w:eastAsia="Times New Roman" w:hAnsi="Times New Roman" w:cs="Times New Roman"/>
        </w:rPr>
        <w:t xml:space="preserve">The Project is related to and in support of patent acquisitions and licensing activities.  Consultant shall actively participate as a necessary resource for the project, and have primary responsibility as detailed below. Consultant shall use the </w:t>
      </w:r>
      <w:proofErr w:type="spellStart"/>
      <w:r>
        <w:rPr>
          <w:rFonts w:ascii="Times New Roman" w:eastAsia="Times New Roman" w:hAnsi="Times New Roman" w:cs="Times New Roman"/>
        </w:rPr>
        <w:t>SynPat</w:t>
      </w:r>
      <w:proofErr w:type="spellEnd"/>
      <w:r>
        <w:rPr>
          <w:rFonts w:ascii="Times New Roman" w:eastAsia="Times New Roman" w:hAnsi="Times New Roman" w:cs="Times New Roman"/>
        </w:rPr>
        <w:t xml:space="preserve"> Bac</w:t>
      </w:r>
      <w:r>
        <w:rPr>
          <w:rFonts w:ascii="Times New Roman" w:eastAsia="Times New Roman" w:hAnsi="Times New Roman" w:cs="Times New Roman"/>
        </w:rPr>
        <w:t>kyard system to perform his work, which records users work, and will adjust its time table in case of work done outside the system, and will provide periodic milestone status reports as the parties shall jointly define over the course of the engagement.</w:t>
      </w:r>
    </w:p>
    <w:p w14:paraId="3B833539" w14:textId="77777777" w:rsidR="00A85F85" w:rsidRDefault="00D65348">
      <w:r>
        <w:rPr>
          <w:rFonts w:ascii="Times New Roman" w:eastAsia="Times New Roman" w:hAnsi="Times New Roman" w:cs="Times New Roman"/>
        </w:rPr>
        <w:t>Co</w:t>
      </w:r>
      <w:r>
        <w:rPr>
          <w:rFonts w:ascii="Times New Roman" w:eastAsia="Times New Roman" w:hAnsi="Times New Roman" w:cs="Times New Roman"/>
        </w:rPr>
        <w:t xml:space="preserve">nsultant shall dedicate sufficient time for </w:t>
      </w:r>
      <w:proofErr w:type="spellStart"/>
      <w:r>
        <w:rPr>
          <w:rFonts w:ascii="Times New Roman" w:eastAsia="Times New Roman" w:hAnsi="Times New Roman" w:cs="Times New Roman"/>
        </w:rPr>
        <w:t>SynPat’s</w:t>
      </w:r>
      <w:proofErr w:type="spellEnd"/>
      <w:r>
        <w:rPr>
          <w:rFonts w:ascii="Times New Roman" w:eastAsia="Times New Roman" w:hAnsi="Times New Roman" w:cs="Times New Roman"/>
        </w:rPr>
        <w:t xml:space="preserve"> projects to provide all the following deliverables:</w:t>
      </w:r>
    </w:p>
    <w:p w14:paraId="339DAFF6" w14:textId="77777777" w:rsidR="00A85F85" w:rsidRDefault="00D65348">
      <w:pPr>
        <w:spacing w:after="0"/>
      </w:pPr>
      <w:r>
        <w:rPr>
          <w:rFonts w:ascii="Times New Roman" w:eastAsia="Times New Roman" w:hAnsi="Times New Roman" w:cs="Times New Roman"/>
        </w:rPr>
        <w:t>Services pertaining to patent acquisitions and licensing and related activities as r</w:t>
      </w:r>
      <w:r>
        <w:rPr>
          <w:rFonts w:ascii="Times New Roman" w:eastAsia="Times New Roman" w:hAnsi="Times New Roman" w:cs="Times New Roman"/>
        </w:rPr>
        <w:t>equested by Company and agreed by the parties from time to time.</w:t>
      </w:r>
    </w:p>
    <w:p w14:paraId="43744B8E" w14:textId="77777777" w:rsidR="00A85F85" w:rsidRDefault="00A85F85">
      <w:pPr>
        <w:spacing w:after="0"/>
      </w:pPr>
    </w:p>
    <w:p w14:paraId="5F836299" w14:textId="77777777" w:rsidR="00A85F85" w:rsidRDefault="00D65348">
      <w:r>
        <w:rPr>
          <w:rFonts w:ascii="Times New Roman" w:eastAsia="Times New Roman" w:hAnsi="Times New Roman" w:cs="Times New Roman"/>
          <w:b/>
        </w:rPr>
        <w:t>O</w:t>
      </w:r>
      <w:r>
        <w:rPr>
          <w:rFonts w:ascii="Times New Roman" w:eastAsia="Times New Roman" w:hAnsi="Times New Roman" w:cs="Times New Roman"/>
          <w:b/>
        </w:rPr>
        <w:t>THER MATTERS</w:t>
      </w:r>
    </w:p>
    <w:p w14:paraId="4E6A6385" w14:textId="77777777" w:rsidR="00A85F85" w:rsidRDefault="00D65348">
      <w:r>
        <w:rPr>
          <w:rFonts w:ascii="Times New Roman" w:eastAsia="Times New Roman" w:hAnsi="Times New Roman" w:cs="Times New Roman"/>
        </w:rPr>
        <w:t>Company and Consultant may identify and agree on additional projects during the course of this SOW, and shall adjust compensation as set forth in Paragraph 1 below accordingly.</w:t>
      </w:r>
    </w:p>
    <w:p w14:paraId="6278BA49" w14:textId="77777777" w:rsidR="00A85F85" w:rsidRDefault="00D65348">
      <w:r>
        <w:rPr>
          <w:rFonts w:ascii="Times New Roman" w:eastAsia="Times New Roman" w:hAnsi="Times New Roman" w:cs="Times New Roman"/>
          <w:b/>
        </w:rPr>
        <w:t>AUTHORITY AND RESPONSIBILITY</w:t>
      </w:r>
    </w:p>
    <w:p w14:paraId="4C8F5B9C" w14:textId="77777777" w:rsidR="00A85F85" w:rsidRDefault="00D65348">
      <w:r>
        <w:rPr>
          <w:rFonts w:ascii="Times New Roman" w:eastAsia="Times New Roman" w:hAnsi="Times New Roman" w:cs="Times New Roman"/>
        </w:rPr>
        <w:t>Consultant shall have the authority t</w:t>
      </w:r>
      <w:r>
        <w:rPr>
          <w:rFonts w:ascii="Times New Roman" w:eastAsia="Times New Roman" w:hAnsi="Times New Roman" w:cs="Times New Roman"/>
        </w:rPr>
        <w:t xml:space="preserve">o represent the Company in fulfilling the following duties and responsibilities: </w:t>
      </w:r>
    </w:p>
    <w:p w14:paraId="32BA4863" w14:textId="77777777" w:rsidR="00A85F85" w:rsidRDefault="00D65348">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TBD</w:t>
      </w:r>
    </w:p>
    <w:p w14:paraId="2F77DA34" w14:textId="77777777" w:rsidR="00A85F85" w:rsidRDefault="00D65348">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TBD</w:t>
      </w:r>
    </w:p>
    <w:p w14:paraId="23FAC75F" w14:textId="77777777" w:rsidR="00A85F85" w:rsidRDefault="00D65348">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TBD </w:t>
      </w:r>
    </w:p>
    <w:p w14:paraId="66BF501D" w14:textId="77777777" w:rsidR="00A85F85" w:rsidRDefault="00D65348">
      <w:r>
        <w:rPr>
          <w:rFonts w:ascii="Times New Roman" w:eastAsia="Times New Roman" w:hAnsi="Times New Roman" w:cs="Times New Roman"/>
        </w:rPr>
        <w:t>No changes in the scope of the above listed authorities will be valid except if made specifically, in writing.</w:t>
      </w:r>
    </w:p>
    <w:p w14:paraId="5471691C" w14:textId="77777777" w:rsidR="00A85F85" w:rsidRDefault="00A85F85"/>
    <w:p w14:paraId="1DDA4BB0" w14:textId="77777777" w:rsidR="00A85F85" w:rsidRDefault="00D65348">
      <w:r>
        <w:rPr>
          <w:rFonts w:ascii="Times New Roman" w:eastAsia="Times New Roman" w:hAnsi="Times New Roman" w:cs="Times New Roman"/>
          <w:b/>
        </w:rPr>
        <w:t>COMPENSATION</w:t>
      </w:r>
    </w:p>
    <w:p w14:paraId="5A9663B8" w14:textId="77777777" w:rsidR="00A85F85" w:rsidRDefault="00D65348">
      <w:r>
        <w:rPr>
          <w:rFonts w:ascii="Times New Roman" w:eastAsia="Times New Roman" w:hAnsi="Times New Roman" w:cs="Times New Roman"/>
        </w:rPr>
        <w:t>In return for receiving the deliverables, Company will pay Consultant the sum of:</w:t>
      </w:r>
    </w:p>
    <w:p w14:paraId="567C804E" w14:textId="77777777" w:rsidR="00A85F85" w:rsidRDefault="00D65348">
      <w:pPr>
        <w:numPr>
          <w:ilvl w:val="0"/>
          <w:numId w:val="1"/>
        </w:numPr>
        <w:ind w:hanging="720"/>
        <w:contextualSpacing/>
        <w:rPr>
          <w:rFonts w:ascii="Times New Roman" w:eastAsia="Times New Roman" w:hAnsi="Times New Roman" w:cs="Times New Roman"/>
        </w:rPr>
      </w:pPr>
      <w:r>
        <w:rPr>
          <w:rFonts w:ascii="Times New Roman" w:eastAsia="Times New Roman" w:hAnsi="Times New Roman" w:cs="Times New Roman"/>
          <w:b/>
        </w:rPr>
        <w:t>Monthly Compensation</w:t>
      </w:r>
      <w:r>
        <w:rPr>
          <w:rFonts w:ascii="Times New Roman" w:eastAsia="Times New Roman" w:hAnsi="Times New Roman" w:cs="Times New Roman"/>
        </w:rPr>
        <w:t>: number of hours actually worked * $</w:t>
      </w:r>
      <w:del w:id="14" w:author="Patent Filing" w:date="2015-08-11T19:13:00Z">
        <w:r w:rsidDel="00BD1FEC">
          <w:rPr>
            <w:rFonts w:ascii="Times New Roman" w:eastAsia="Times New Roman" w:hAnsi="Times New Roman" w:cs="Times New Roman"/>
          </w:rPr>
          <w:delText>2,500/200</w:delText>
        </w:r>
      </w:del>
      <w:ins w:id="15" w:author="Patent Filing" w:date="2015-08-11T19:13:00Z">
        <w:r w:rsidR="00BD1FEC">
          <w:rPr>
            <w:rFonts w:ascii="Times New Roman" w:eastAsia="Times New Roman" w:hAnsi="Times New Roman" w:cs="Times New Roman"/>
          </w:rPr>
          <w:t>22</w:t>
        </w:r>
      </w:ins>
    </w:p>
    <w:p w14:paraId="015310D9" w14:textId="77777777" w:rsidR="00A85F85" w:rsidRDefault="00D65348">
      <w:pPr>
        <w:numPr>
          <w:ilvl w:val="0"/>
          <w:numId w:val="1"/>
        </w:numPr>
        <w:ind w:hanging="720"/>
        <w:contextualSpacing/>
        <w:rPr>
          <w:rFonts w:ascii="Times New Roman" w:eastAsia="Times New Roman" w:hAnsi="Times New Roman" w:cs="Times New Roman"/>
        </w:rPr>
      </w:pPr>
      <w:r>
        <w:rPr>
          <w:rFonts w:ascii="Times New Roman" w:eastAsia="Times New Roman" w:hAnsi="Times New Roman" w:cs="Times New Roman"/>
          <w:b/>
        </w:rPr>
        <w:t>Bonus Compensation</w:t>
      </w:r>
      <w:r>
        <w:rPr>
          <w:rFonts w:ascii="Times New Roman" w:eastAsia="Times New Roman" w:hAnsi="Times New Roman" w:cs="Times New Roman"/>
        </w:rPr>
        <w:t xml:space="preserve">: annual amount based on performance. </w:t>
      </w:r>
    </w:p>
    <w:sectPr w:rsidR="00A85F85">
      <w:footerReference w:type="default" r:id="rId9"/>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Patent Filing" w:date="2015-08-11T19:10:00Z" w:initials="PF">
    <w:p w14:paraId="7D989379" w14:textId="5F0CF918" w:rsidR="00BD1FEC" w:rsidRDefault="00BD1FEC">
      <w:pPr>
        <w:pStyle w:val="CommentText"/>
      </w:pPr>
      <w:r>
        <w:rPr>
          <w:rStyle w:val="CommentReference"/>
        </w:rPr>
        <w:annotationRef/>
      </w:r>
      <w:r>
        <w:t xml:space="preserve">I have no problem in sharing the details with </w:t>
      </w:r>
      <w:proofErr w:type="spellStart"/>
      <w:r>
        <w:t>SynPat</w:t>
      </w:r>
      <w:proofErr w:type="spellEnd"/>
      <w:r>
        <w:t xml:space="preserve"> for any kind of marketing etc. However, I believe that we should do this when both of us get comfortable with each other and </w:t>
      </w:r>
      <w:r w:rsidR="002A6556">
        <w:t xml:space="preserve">our </w:t>
      </w:r>
      <w:r>
        <w:t>styles of work.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9893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CCE90" w14:textId="77777777" w:rsidR="00D65348" w:rsidRDefault="00D65348">
      <w:pPr>
        <w:spacing w:after="0" w:line="240" w:lineRule="auto"/>
      </w:pPr>
      <w:r>
        <w:separator/>
      </w:r>
    </w:p>
  </w:endnote>
  <w:endnote w:type="continuationSeparator" w:id="0">
    <w:p w14:paraId="66A31C7D" w14:textId="77777777" w:rsidR="00D65348" w:rsidRDefault="00D65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1312C" w14:textId="77777777" w:rsidR="00A85F85" w:rsidRDefault="00D65348">
    <w:pPr>
      <w:tabs>
        <w:tab w:val="center" w:pos="4320"/>
        <w:tab w:val="right" w:pos="8640"/>
      </w:tabs>
      <w:spacing w:after="0" w:line="240" w:lineRule="auto"/>
    </w:pPr>
    <w:proofErr w:type="spellStart"/>
    <w:r>
      <w:rPr>
        <w:rFonts w:ascii="Times New Roman" w:eastAsia="Times New Roman" w:hAnsi="Times New Roman" w:cs="Times New Roman"/>
      </w:rPr>
      <w:t>SynPat</w:t>
    </w:r>
    <w:proofErr w:type="spellEnd"/>
    <w:r>
      <w:rPr>
        <w:rFonts w:ascii="Times New Roman" w:eastAsia="Times New Roman" w:hAnsi="Times New Roman" w:cs="Times New Roman"/>
      </w:rPr>
      <w:t xml:space="preserve"> /  </w:t>
    </w:r>
    <w:r>
      <w:rPr>
        <w:rFonts w:ascii="Cambria" w:eastAsia="Cambria" w:hAnsi="Cambria" w:cs="Cambria"/>
      </w:rPr>
      <w:tab/>
      <w:t xml:space="preserve">Page </w:t>
    </w:r>
    <w:r>
      <w:fldChar w:fldCharType="begin"/>
    </w:r>
    <w:r>
      <w:instrText>PAGE</w:instrText>
    </w:r>
    <w:r>
      <w:fldChar w:fldCharType="separate"/>
    </w:r>
    <w:r w:rsidR="002A6556">
      <w:rPr>
        <w:noProof/>
      </w:rPr>
      <w:t>7</w:t>
    </w:r>
    <w:r>
      <w:fldChar w:fldCharType="end"/>
    </w:r>
  </w:p>
  <w:p w14:paraId="25F83157" w14:textId="77777777" w:rsidR="00A85F85" w:rsidRDefault="00A85F85">
    <w:pPr>
      <w:tabs>
        <w:tab w:val="center" w:pos="4320"/>
        <w:tab w:val="right" w:pos="864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2100E" w14:textId="77777777" w:rsidR="00D65348" w:rsidRDefault="00D65348">
      <w:pPr>
        <w:spacing w:after="0" w:line="240" w:lineRule="auto"/>
      </w:pPr>
      <w:r>
        <w:separator/>
      </w:r>
    </w:p>
  </w:footnote>
  <w:footnote w:type="continuationSeparator" w:id="0">
    <w:p w14:paraId="0F61FC51" w14:textId="77777777" w:rsidR="00D65348" w:rsidRDefault="00D653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F0F5A"/>
    <w:multiLevelType w:val="multilevel"/>
    <w:tmpl w:val="41BC1504"/>
    <w:lvl w:ilvl="0">
      <w:start w:val="1"/>
      <w:numFmt w:val="decimal"/>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5AFC4911"/>
    <w:multiLevelType w:val="multilevel"/>
    <w:tmpl w:val="C9E604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tent Filing">
    <w15:presenceInfo w15:providerId="Windows Live" w15:userId="3ff19d3d33af50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5F85"/>
    <w:rsid w:val="000F3595"/>
    <w:rsid w:val="002A6556"/>
    <w:rsid w:val="00A85F85"/>
    <w:rsid w:val="00BD1FEC"/>
    <w:rsid w:val="00D65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0F8A"/>
  <w15:docId w15:val="{60105146-E021-439C-AAA4-969CAC5B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color w:val="345A8A"/>
      <w:sz w:val="32"/>
      <w:szCs w:val="32"/>
    </w:rPr>
  </w:style>
  <w:style w:type="paragraph" w:styleId="Heading2">
    <w:name w:val="heading 2"/>
    <w:basedOn w:val="Normal"/>
    <w:next w:val="Normal"/>
    <w:pPr>
      <w:keepNext/>
      <w:keepLines/>
      <w:spacing w:before="200"/>
      <w:outlineLvl w:val="1"/>
    </w:pPr>
    <w:rPr>
      <w:b/>
      <w:color w:val="4F81BD"/>
      <w:sz w:val="26"/>
      <w:szCs w:val="26"/>
    </w:rPr>
  </w:style>
  <w:style w:type="paragraph" w:styleId="Heading3">
    <w:name w:val="heading 3"/>
    <w:basedOn w:val="Normal"/>
    <w:next w:val="Normal"/>
    <w:pPr>
      <w:keepNext/>
      <w:keepLines/>
      <w:spacing w:before="200"/>
      <w:outlineLvl w:val="2"/>
    </w:pPr>
    <w:rPr>
      <w:b/>
      <w:color w:val="4F81BD"/>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color w:val="17365D"/>
      <w:sz w:val="52"/>
      <w:szCs w:val="52"/>
    </w:rPr>
  </w:style>
  <w:style w:type="paragraph" w:styleId="Subtitle">
    <w:name w:val="Subtitle"/>
    <w:basedOn w:val="Normal"/>
    <w:next w:val="Normal"/>
    <w:pPr>
      <w:keepNext/>
      <w:keepLines/>
    </w:pPr>
    <w:rPr>
      <w:i/>
      <w:color w:val="4F81BD"/>
      <w:sz w:val="24"/>
      <w:szCs w:val="24"/>
    </w:rPr>
  </w:style>
  <w:style w:type="paragraph" w:styleId="BalloonText">
    <w:name w:val="Balloon Text"/>
    <w:basedOn w:val="Normal"/>
    <w:link w:val="BalloonTextChar"/>
    <w:uiPriority w:val="99"/>
    <w:semiHidden/>
    <w:unhideWhenUsed/>
    <w:rsid w:val="00BD1F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FEC"/>
    <w:rPr>
      <w:rFonts w:ascii="Segoe UI" w:hAnsi="Segoe UI" w:cs="Segoe UI"/>
      <w:sz w:val="18"/>
      <w:szCs w:val="18"/>
    </w:rPr>
  </w:style>
  <w:style w:type="character" w:styleId="CommentReference">
    <w:name w:val="annotation reference"/>
    <w:basedOn w:val="DefaultParagraphFont"/>
    <w:uiPriority w:val="99"/>
    <w:semiHidden/>
    <w:unhideWhenUsed/>
    <w:rsid w:val="00BD1FEC"/>
    <w:rPr>
      <w:sz w:val="16"/>
      <w:szCs w:val="16"/>
    </w:rPr>
  </w:style>
  <w:style w:type="paragraph" w:styleId="CommentText">
    <w:name w:val="annotation text"/>
    <w:basedOn w:val="Normal"/>
    <w:link w:val="CommentTextChar"/>
    <w:uiPriority w:val="99"/>
    <w:semiHidden/>
    <w:unhideWhenUsed/>
    <w:rsid w:val="00BD1FEC"/>
    <w:pPr>
      <w:spacing w:line="240" w:lineRule="auto"/>
    </w:pPr>
    <w:rPr>
      <w:sz w:val="20"/>
      <w:szCs w:val="20"/>
    </w:rPr>
  </w:style>
  <w:style w:type="character" w:customStyle="1" w:styleId="CommentTextChar">
    <w:name w:val="Comment Text Char"/>
    <w:basedOn w:val="DefaultParagraphFont"/>
    <w:link w:val="CommentText"/>
    <w:uiPriority w:val="99"/>
    <w:semiHidden/>
    <w:rsid w:val="00BD1FEC"/>
    <w:rPr>
      <w:sz w:val="20"/>
      <w:szCs w:val="20"/>
    </w:rPr>
  </w:style>
  <w:style w:type="paragraph" w:styleId="CommentSubject">
    <w:name w:val="annotation subject"/>
    <w:basedOn w:val="CommentText"/>
    <w:next w:val="CommentText"/>
    <w:link w:val="CommentSubjectChar"/>
    <w:uiPriority w:val="99"/>
    <w:semiHidden/>
    <w:unhideWhenUsed/>
    <w:rsid w:val="00BD1FEC"/>
    <w:rPr>
      <w:b/>
      <w:bCs/>
    </w:rPr>
  </w:style>
  <w:style w:type="character" w:customStyle="1" w:styleId="CommentSubjectChar">
    <w:name w:val="Comment Subject Char"/>
    <w:basedOn w:val="CommentTextChar"/>
    <w:link w:val="CommentSubject"/>
    <w:uiPriority w:val="99"/>
    <w:semiHidden/>
    <w:rsid w:val="00BD1F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2420</Words>
  <Characters>13797</Characters>
  <Application>Microsoft Office Word</Application>
  <DocSecurity>0</DocSecurity>
  <Lines>114</Lines>
  <Paragraphs>32</Paragraphs>
  <ScaleCrop>false</ScaleCrop>
  <Company/>
  <LinksUpToDate>false</LinksUpToDate>
  <CharactersWithSpaces>16185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Patent Filing</cp:lastModifiedBy>
  <cp:revision>4</cp:revision>
  <dcterms:created xsi:type="dcterms:W3CDTF">2015-08-11T13:39:00Z</dcterms:created>
  <dcterms:modified xsi:type="dcterms:W3CDTF">2015-08-11T13:51:00Z</dcterms:modified>
</cp:coreProperties>
</file>