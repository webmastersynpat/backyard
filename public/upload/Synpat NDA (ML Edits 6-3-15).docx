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CEC" w:rsidRDefault="00256CEC" w:rsidP="00256CEC"/>
    <w:p w:rsidR="00256CEC" w:rsidRDefault="00256CEC" w:rsidP="00256CEC">
      <w:pPr>
        <w:jc w:val="center"/>
      </w:pPr>
      <w:r>
        <w:t>CONFIDENTIAL DISCLOSURE AGREEMENT</w:t>
      </w:r>
    </w:p>
    <w:p w:rsidR="00256CEC" w:rsidRDefault="00256CEC" w:rsidP="00256CEC"/>
    <w:p w:rsidR="00256CEC" w:rsidRDefault="00256CEC" w:rsidP="00256CEC">
      <w:r>
        <w:t>Effective Date: _______________</w:t>
      </w:r>
    </w:p>
    <w:p w:rsidR="00256CEC" w:rsidRDefault="00256CEC" w:rsidP="00256CEC"/>
    <w:p w:rsidR="00256CEC" w:rsidRDefault="00256CEC" w:rsidP="00256CEC"/>
    <w:p w:rsidR="00256CEC" w:rsidRDefault="00256CEC" w:rsidP="00256CEC">
      <w:r>
        <w:t>This Confidential Disclosure Agreement (the "Agreement") is entered into by and between Syndicated Patent Acquisitions Corp. (“</w:t>
      </w:r>
      <w:proofErr w:type="spellStart"/>
      <w:r>
        <w:t>SynPat</w:t>
      </w:r>
      <w:proofErr w:type="spellEnd"/>
      <w:r>
        <w:t>”), and _______________________ (hereinafter “</w:t>
      </w:r>
      <w:del w:id="0" w:author="" w:date="2015-06-03T19:07:00Z">
        <w:r w:rsidDel="0012758F">
          <w:delText>Patent Owner</w:delText>
        </w:r>
      </w:del>
      <w:ins w:id="1" w:author="" w:date="2015-06-03T19:07:00Z">
        <w:r w:rsidR="0012758F">
          <w:t>Company</w:t>
        </w:r>
      </w:ins>
      <w:r>
        <w:t xml:space="preserve">”). </w:t>
      </w:r>
      <w:proofErr w:type="spellStart"/>
      <w:ins w:id="2" w:author="" w:date="2015-06-03T19:13:00Z">
        <w:r w:rsidR="00F70F45">
          <w:t>SynPat</w:t>
        </w:r>
        <w:proofErr w:type="spellEnd"/>
        <w:r w:rsidR="00F70F45" w:rsidRPr="00F70F45">
          <w:t xml:space="preserve"> and, together with the Company, collectively, the “Parties” and, each, a “Party”);</w:t>
        </w:r>
      </w:ins>
    </w:p>
    <w:p w:rsidR="00256CEC" w:rsidRDefault="00256CEC" w:rsidP="00256CEC"/>
    <w:p w:rsidR="00256CEC" w:rsidRDefault="00341EAC" w:rsidP="00256CEC">
      <w:ins w:id="3" w:author="" w:date="2015-06-03T19:17:00Z">
        <w:r>
          <w:t xml:space="preserve">1. </w:t>
        </w:r>
      </w:ins>
      <w:ins w:id="4" w:author="" w:date="2015-06-03T19:18:00Z">
        <w:r>
          <w:t xml:space="preserve">   </w:t>
        </w:r>
      </w:ins>
      <w:r w:rsidR="00256CEC">
        <w:t xml:space="preserve">For the purpose of </w:t>
      </w:r>
      <w:ins w:id="5" w:author="" w:date="2015-06-03T19:08:00Z">
        <w:r w:rsidR="0012758F" w:rsidRPr="0012758F">
          <w:t>enter</w:t>
        </w:r>
        <w:r w:rsidR="0012758F">
          <w:t>ing</w:t>
        </w:r>
        <w:r w:rsidR="0012758F" w:rsidRPr="0012758F">
          <w:t xml:space="preserve"> into discussions regarding potential business transactions (the “Opportunity”) relating to certain portfolios of patents and patent applications (collectively, the “Portfolios”)</w:t>
        </w:r>
      </w:ins>
      <w:del w:id="6" w:author="" w:date="2015-06-03T19:08:00Z">
        <w:r w:rsidR="00256CEC" w:rsidDel="0012758F">
          <w:delText>assisting the parties in determining whether to enter into a Patent Purchase Agreement ("PPA") under which Patent Owner would sell certain of its patents to SynPat (the "Sale Transaction")</w:delText>
        </w:r>
      </w:del>
      <w:r w:rsidR="00256CEC">
        <w:t xml:space="preserve">, the </w:t>
      </w:r>
      <w:del w:id="7" w:author="" w:date="2015-06-03T19:13:00Z">
        <w:r w:rsidR="00256CEC" w:rsidDel="00F70F45">
          <w:delText xml:space="preserve">parties </w:delText>
        </w:r>
      </w:del>
      <w:ins w:id="8" w:author="" w:date="2015-06-03T19:13:00Z">
        <w:r w:rsidR="00F70F45">
          <w:t xml:space="preserve">Parties </w:t>
        </w:r>
      </w:ins>
      <w:r w:rsidR="00256CEC">
        <w:t xml:space="preserve">may disclose to each other confidential information that the disclosing party wants to keep confidential; therefore, the </w:t>
      </w:r>
      <w:del w:id="9" w:author="" w:date="2015-06-03T19:13:00Z">
        <w:r w:rsidR="00256CEC" w:rsidDel="00F70F45">
          <w:delText xml:space="preserve">parties </w:delText>
        </w:r>
      </w:del>
      <w:ins w:id="10" w:author="" w:date="2015-06-03T19:13:00Z">
        <w:r w:rsidR="00F70F45">
          <w:t xml:space="preserve">Parties </w:t>
        </w:r>
      </w:ins>
      <w:r w:rsidR="00256CEC">
        <w:t>agree as follows:</w:t>
      </w:r>
    </w:p>
    <w:p w:rsidR="00EF531F" w:rsidRDefault="00EF531F" w:rsidP="00EF531F">
      <w:pPr>
        <w:rPr>
          <w:ins w:id="11" w:author="" w:date="2015-06-03T19:19:00Z"/>
        </w:rPr>
      </w:pPr>
      <w:ins w:id="12" w:author="" w:date="2015-06-03T19:19:00Z">
        <w:r>
          <w:t>2.</w:t>
        </w:r>
        <w:r>
          <w:tab/>
          <w:t>Definitions.  In this Agreement, the following capitalized terms shall bear the following meanings:</w:t>
        </w:r>
      </w:ins>
    </w:p>
    <w:p w:rsidR="00EF531F" w:rsidRDefault="00EF531F" w:rsidP="00EF531F">
      <w:pPr>
        <w:rPr>
          <w:ins w:id="13" w:author="" w:date="2015-06-03T19:19:00Z"/>
        </w:rPr>
      </w:pPr>
    </w:p>
    <w:p w:rsidR="00EF531F" w:rsidRDefault="00EF531F" w:rsidP="00EF531F">
      <w:pPr>
        <w:rPr>
          <w:ins w:id="14" w:author="" w:date="2015-06-03T19:19:00Z"/>
        </w:rPr>
      </w:pPr>
      <w:ins w:id="15" w:author="" w:date="2015-06-03T19:19:00Z">
        <w:r>
          <w:t>(a)</w:t>
        </w:r>
        <w:r>
          <w:tab/>
          <w:t xml:space="preserve">“Confidential Information” means any information or documentation that has been or may be provided or disclosed in any manner whatsoever (including orally) by a Disclosing Party to a Receiving Party in connection with the Opportunity and/or in connection with any potential acquisition, prosecution, exploitation and/or defense of any patent portfolio including, without limitation, any information and documents delivered by a Disclosing Party to a Receiving Party, whether such information or documents are embodied in (i) documents prepared by a Disclosing Party or its representatives (ii) documents prepared by any other Person at the direction of a Disclosing Party or its representatives or (iii) any other form including, without limitation, in each such case (1) all copies, memoranda, summaries, analyses and notes prepared by any Person relating to or based on any such information or documents supplied by a Disclosing Party or its representatives and (2) any such information or documentation disclosed prior to the Effective Date, and shall also include the identity of each Party, the fact that each Party has provided or disclosed Confidential Information and the existence of and any terms and conditions of any oral or written proposals by either Party concerning the Opportunity; </w:t>
        </w:r>
      </w:ins>
    </w:p>
    <w:p w:rsidR="00EF531F" w:rsidRDefault="00EF531F" w:rsidP="00EF531F">
      <w:pPr>
        <w:rPr>
          <w:ins w:id="16" w:author="" w:date="2015-06-03T19:19:00Z"/>
        </w:rPr>
      </w:pPr>
    </w:p>
    <w:p w:rsidR="00EF531F" w:rsidRDefault="00EF531F" w:rsidP="00EF531F">
      <w:pPr>
        <w:rPr>
          <w:ins w:id="17" w:author="" w:date="2015-06-03T19:19:00Z"/>
        </w:rPr>
      </w:pPr>
      <w:ins w:id="18" w:author="" w:date="2015-06-03T19:19:00Z">
        <w:r>
          <w:t>(b)</w:t>
        </w:r>
        <w:r>
          <w:tab/>
          <w:t>“Disclosing Party” means a Party that discloses Confidential Information pursuant to this Agreement;</w:t>
        </w:r>
      </w:ins>
    </w:p>
    <w:p w:rsidR="00EF531F" w:rsidRDefault="00EF531F" w:rsidP="00EF531F">
      <w:pPr>
        <w:rPr>
          <w:ins w:id="19" w:author="" w:date="2015-06-03T19:19:00Z"/>
        </w:rPr>
      </w:pPr>
    </w:p>
    <w:p w:rsidR="00EF531F" w:rsidRDefault="00EF531F" w:rsidP="00EF531F">
      <w:pPr>
        <w:rPr>
          <w:ins w:id="20" w:author="" w:date="2015-06-03T19:19:00Z"/>
        </w:rPr>
      </w:pPr>
      <w:ins w:id="21" w:author="" w:date="2015-06-03T19:19:00Z">
        <w:r>
          <w:t>(c)</w:t>
        </w:r>
        <w:r>
          <w:tab/>
          <w:t>“Person” includes, without limitation, any individual, corporation, company, association, partnership, limited liability company, joint venture, trust or other unincorporated organization or entity and any other person;</w:t>
        </w:r>
      </w:ins>
    </w:p>
    <w:p w:rsidR="00EF531F" w:rsidRDefault="00EF531F" w:rsidP="00EF531F">
      <w:pPr>
        <w:rPr>
          <w:ins w:id="22" w:author="" w:date="2015-06-03T19:19:00Z"/>
        </w:rPr>
      </w:pPr>
    </w:p>
    <w:p w:rsidR="00EF531F" w:rsidRDefault="00EF531F" w:rsidP="00EF531F">
      <w:pPr>
        <w:rPr>
          <w:ins w:id="23" w:author="" w:date="2015-06-03T19:19:00Z"/>
        </w:rPr>
      </w:pPr>
      <w:ins w:id="24" w:author="" w:date="2015-06-03T19:19:00Z">
        <w:r>
          <w:t>(d)</w:t>
        </w:r>
        <w:r>
          <w:tab/>
          <w:t>“Receiving Party” means a Party that receives Confidential Information pursuant to this Agreement and includes that Party’s Representatives; and</w:t>
        </w:r>
      </w:ins>
    </w:p>
    <w:p w:rsidR="00EF531F" w:rsidRDefault="00EF531F" w:rsidP="00EF531F">
      <w:pPr>
        <w:rPr>
          <w:ins w:id="25" w:author="" w:date="2015-06-03T19:19:00Z"/>
        </w:rPr>
      </w:pPr>
    </w:p>
    <w:p w:rsidR="00EF531F" w:rsidRDefault="00EF531F" w:rsidP="00EF531F">
      <w:pPr>
        <w:rPr>
          <w:ins w:id="26" w:author="" w:date="2015-06-03T19:19:00Z"/>
        </w:rPr>
      </w:pPr>
      <w:ins w:id="27" w:author="" w:date="2015-06-03T19:19:00Z">
        <w:r>
          <w:t>(e)</w:t>
        </w:r>
        <w:r>
          <w:tab/>
          <w:t xml:space="preserve">“Representative” means a Party’s directors, officers, employees, agents, advisors (including financial advisors, experts and external legal counsel) who have a legitimate need to know any Confidential Information. </w:t>
        </w:r>
      </w:ins>
    </w:p>
    <w:p w:rsidR="00256CEC" w:rsidRDefault="00256CEC" w:rsidP="00256CEC">
      <w:pPr>
        <w:rPr>
          <w:ins w:id="28" w:author="" w:date="2015-06-03T19:19:00Z"/>
        </w:rPr>
      </w:pPr>
    </w:p>
    <w:p w:rsidR="00EF531F" w:rsidRDefault="00EF531F" w:rsidP="00256CEC"/>
    <w:p w:rsidR="002C26B1" w:rsidRDefault="00256CEC" w:rsidP="00256CEC">
      <w:pPr>
        <w:rPr>
          <w:ins w:id="29" w:author="" w:date="2015-06-03T19:21:00Z"/>
        </w:rPr>
      </w:pPr>
      <w:del w:id="30" w:author="" w:date="2015-06-03T19:19:00Z">
        <w:r w:rsidDel="00EF531F">
          <w:delText>1</w:delText>
        </w:r>
      </w:del>
      <w:proofErr w:type="gramStart"/>
      <w:ins w:id="31" w:author="" w:date="2015-06-03T19:19:00Z">
        <w:r w:rsidR="00EF531F">
          <w:t>3.</w:t>
        </w:r>
      </w:ins>
      <w:r>
        <w:t>.</w:t>
      </w:r>
      <w:proofErr w:type="gramEnd"/>
      <w:r>
        <w:t xml:space="preserve">    A </w:t>
      </w:r>
      <w:ins w:id="32" w:author="" w:date="2015-06-03T19:20:00Z">
        <w:r w:rsidR="00EF531F">
          <w:t xml:space="preserve">Receiving Party </w:t>
        </w:r>
      </w:ins>
      <w:del w:id="33" w:author="" w:date="2015-06-03T19:13:00Z">
        <w:r w:rsidDel="00F70F45">
          <w:delText>p</w:delText>
        </w:r>
      </w:del>
      <w:del w:id="34" w:author="" w:date="2015-06-03T19:20:00Z">
        <w:r w:rsidDel="00EF531F">
          <w:delText xml:space="preserve">arty receiving information from the other </w:delText>
        </w:r>
      </w:del>
      <w:del w:id="35" w:author="" w:date="2015-06-03T19:13:00Z">
        <w:r w:rsidDel="00F70F45">
          <w:delText>p</w:delText>
        </w:r>
      </w:del>
      <w:del w:id="36" w:author="" w:date="2015-06-03T19:20:00Z">
        <w:r w:rsidDel="00EF531F">
          <w:delText>arty</w:delText>
        </w:r>
      </w:del>
      <w:r>
        <w:t xml:space="preserve"> agrees that</w:t>
      </w:r>
      <w:ins w:id="37" w:author="" w:date="2015-06-03T19:21:00Z">
        <w:r w:rsidR="002C26B1">
          <w:t>:</w:t>
        </w:r>
      </w:ins>
    </w:p>
    <w:p w:rsidR="002C26B1" w:rsidRDefault="002C26B1" w:rsidP="00256CEC">
      <w:pPr>
        <w:rPr>
          <w:ins w:id="38" w:author="" w:date="2015-06-03T19:22:00Z"/>
        </w:rPr>
      </w:pPr>
    </w:p>
    <w:p w:rsidR="00256CEC" w:rsidRDefault="002C26B1" w:rsidP="00256CEC">
      <w:pPr>
        <w:rPr>
          <w:ins w:id="39" w:author="" w:date="2015-06-03T19:22:00Z"/>
        </w:rPr>
      </w:pPr>
      <w:ins w:id="40" w:author="" w:date="2015-06-03T19:22:00Z">
        <w:r>
          <w:t>(a)</w:t>
        </w:r>
        <w:r>
          <w:tab/>
        </w:r>
      </w:ins>
      <w:del w:id="41" w:author="" w:date="2015-06-03T19:09:00Z">
        <w:r w:rsidR="00256CEC" w:rsidDel="00DE7485">
          <w:delText xml:space="preserve"> for a period of twelve (12) months from the Effective Date</w:delText>
        </w:r>
      </w:del>
      <w:del w:id="42" w:author="" w:date="2015-06-03T19:10:00Z">
        <w:r w:rsidR="00256CEC" w:rsidDel="00DE7485">
          <w:delText>,</w:delText>
        </w:r>
      </w:del>
      <w:r w:rsidR="00256CEC">
        <w:t xml:space="preserve"> </w:t>
      </w:r>
      <w:ins w:id="43" w:author="" w:date="2015-06-03T19:22:00Z">
        <w:r>
          <w:t>I</w:t>
        </w:r>
      </w:ins>
      <w:del w:id="44" w:author="" w:date="2015-06-03T19:22:00Z">
        <w:r w:rsidR="00256CEC" w:rsidDel="002C26B1">
          <w:delText>i</w:delText>
        </w:r>
      </w:del>
      <w:r w:rsidR="00256CEC">
        <w:t xml:space="preserve">t </w:t>
      </w:r>
      <w:ins w:id="45" w:author="" w:date="2015-06-03T19:20:00Z">
        <w:r w:rsidR="00EF531F" w:rsidRPr="00EF531F">
          <w:t>shall, and shall cause each of its Representatives to, treat as confidential all Confidential Information that a Disclosing Party or any of its Representatives furnish or otherwise make available to such Receiving Party or any of its Representatives, whether furnished before or after the Effective Date.</w:t>
        </w:r>
      </w:ins>
      <w:del w:id="46" w:author="" w:date="2015-06-03T19:20:00Z">
        <w:r w:rsidR="00256CEC" w:rsidDel="00EF531F">
          <w:delText>will not use or disclose the information, except: (a) as may be necessary to evaluate the Sale Transaction, or (b) in the event that such information (i) comes into the public domain through no fault of the recipient; (ii) is already known to the recipient at the time of disclosure; (iii) is lawfully otherwise learnt or independently developed by the recipient; or (iv) is required to be disclosed by law.</w:delText>
        </w:r>
      </w:del>
      <w:ins w:id="47" w:author="" w:date="2015-06-03T19:21:00Z">
        <w:r>
          <w:t xml:space="preserve">  </w:t>
        </w:r>
      </w:ins>
    </w:p>
    <w:p w:rsidR="002C26B1" w:rsidRDefault="002C26B1" w:rsidP="00256CEC">
      <w:pPr>
        <w:rPr>
          <w:ins w:id="48" w:author="" w:date="2015-06-03T19:22:00Z"/>
        </w:rPr>
      </w:pPr>
    </w:p>
    <w:p w:rsidR="00235632" w:rsidRDefault="002C26B1" w:rsidP="00235632">
      <w:pPr>
        <w:rPr>
          <w:ins w:id="49" w:author="" w:date="2015-06-03T19:29:00Z"/>
        </w:rPr>
      </w:pPr>
      <w:ins w:id="50" w:author="" w:date="2015-06-03T19:22:00Z">
        <w:r>
          <w:t>(b)</w:t>
        </w:r>
        <w:r>
          <w:tab/>
        </w:r>
      </w:ins>
      <w:ins w:id="51" w:author="" w:date="2015-06-03T19:29:00Z">
        <w:r w:rsidR="00235632">
          <w:t>Each Receiving Party and its Representatives that are furnished with or given access to Confidential Information by a Disclosing Party or its Representatives may disclose Confidential Information only to those of its Representatives that require such material for the purpose of assisting such Receiving Party in evaluating the Opportunity and only to the extent necessary for such purpose. Each Receiving Party agrees that any Confidential Information received by it will be kept confidential by such Receiving Party and each of its Representatives, and except with the specific written consent of the Disclosing Party of such Confidential Information or as expressly otherwise permitted by the terms of this Agreement, will not be disclosed by such Receiving Party or any of its Representatives to any Person. Each Receiving Party further agrees that it is and shall be responsible to a Disclosing Party for any action or failure to act that would constitute a breach or violation of the preceding sentence or any of the other terms of this Agreement by any of such Receiving Party’s Representatives. Each Receiving Party shall not, and shall cause each of its Representative’s not to, use any Disclosing Party’s Confidential Information for any reason or purpose other than to evaluate the Opportunity. Each Receiving Party shall not, and shall cause each of its Representative not to, use any Disclosing Party’s Confidential Information in any manner that is detrimental to the interests of such Disclosing Party.</w:t>
        </w:r>
      </w:ins>
    </w:p>
    <w:p w:rsidR="00235632" w:rsidRDefault="00235632" w:rsidP="00235632">
      <w:pPr>
        <w:rPr>
          <w:ins w:id="52" w:author="" w:date="2015-06-03T19:29:00Z"/>
        </w:rPr>
      </w:pPr>
    </w:p>
    <w:p w:rsidR="00235632" w:rsidRDefault="00235632" w:rsidP="00235632">
      <w:pPr>
        <w:rPr>
          <w:ins w:id="53" w:author="" w:date="2015-06-03T19:29:00Z"/>
        </w:rPr>
      </w:pPr>
      <w:ins w:id="54" w:author="" w:date="2015-06-03T19:29:00Z">
        <w:r>
          <w:t>(c)</w:t>
        </w:r>
        <w:r>
          <w:tab/>
          <w:t xml:space="preserve">Without the prior written consent of a Disclosing Party, a Receiving Party shall not, and shall cause each of its Representatives not to, disclose to any person the fact that Confidential Information has been made available to such Receiving Party or any of its Representatives by such Disclosing Party or that such Receiving Party or any of its Representatives has inspected any of such Disclosing Party’s Confidential Information. Neither a Receiving Party nor any of its Representatives shall disclose to any Person (including, without limitation, any Person employed by or associated with any of its Representatives that is subject to any information barriers in connection with any of a Disclosing Party’s Confidential Information) (i) the fact that any discussions or negotiations are taking (or have taken) place concerning the Opportunity or the existence of this Agreement or (ii) any of the proposed terms, proposed conditions or other facts with respect to the Opportunity, including the status thereof. </w:t>
        </w:r>
      </w:ins>
    </w:p>
    <w:p w:rsidR="00235632" w:rsidRDefault="00235632" w:rsidP="00235632">
      <w:pPr>
        <w:rPr>
          <w:ins w:id="55" w:author="" w:date="2015-06-03T19:29:00Z"/>
        </w:rPr>
      </w:pPr>
    </w:p>
    <w:p w:rsidR="00235632" w:rsidRDefault="00235632" w:rsidP="00235632">
      <w:pPr>
        <w:rPr>
          <w:ins w:id="56" w:author="" w:date="2015-06-03T19:29:00Z"/>
        </w:rPr>
      </w:pPr>
      <w:ins w:id="57" w:author="" w:date="2015-06-03T19:29:00Z">
        <w:r>
          <w:t>(d)</w:t>
        </w:r>
        <w:r>
          <w:tab/>
          <w:t xml:space="preserve">Notwithstanding anything in this Agreement to the contrary, if a Receiving Party or any of its Representatives is required by applicable law, regulation, legal process, or the regulations or rules of a stock exchange, or requested by a regulatory body, agency or a stock exchange, to disclose any Confidential Information of a Disclosing Party and or the existence of this Agreement or the fact that discussions or negotiations are taking (or have taken) place concerning the Opportunity, it is agreed that such Receiving Party will provide such Disclosing Party with prompt written notice of such event so such Disclosing Party may seek a protective </w:t>
        </w:r>
        <w:r>
          <w:lastRenderedPageBreak/>
          <w:t>order or other appropriate remedy and will consult with such Disclosing Party and its representatives with respect to such Disclosing Party taking steps to resist or narrow the scope of such request or legal process or waive compliance with the applicable provisions of this Agreement by such Receiving Party or its Representatives. If such Disclosing Party determines to seek such protective order or other remedy, such Receiving Party will cooperate with such Disclosing Party in seeking such protective order or other remedy. If such protective order or other remedy is not obtained and disclosure of such Disclosing Party’s Confidential Information or regarding the Opportunity is required under law, such Receiving Party or its Representatives, as the case may be, (i) may without liability hereunder furnish that portion (and only that portion) of such Disclosing Party’s applicable Confidential Information (or of the information regarding the Opportunity) which, in the reasonable written opinion of legal counsel to such Receiving Party, such Receiving Party or its Representatives are legally required to disclose and (ii) will exercise its best efforts to have confidential treatment accorded any such Confidential Information (or information regarding the Opportunity) so furnished. Each provision of this Section 3(d) shall be subject to the provisions of Section 5 of this Agreement.</w:t>
        </w:r>
      </w:ins>
    </w:p>
    <w:p w:rsidR="00235632" w:rsidRDefault="00235632" w:rsidP="00235632">
      <w:pPr>
        <w:rPr>
          <w:ins w:id="58" w:author="" w:date="2015-06-03T19:29:00Z"/>
        </w:rPr>
      </w:pPr>
    </w:p>
    <w:p w:rsidR="00235632" w:rsidRDefault="00235632" w:rsidP="00235632">
      <w:pPr>
        <w:rPr>
          <w:ins w:id="59" w:author="" w:date="2015-06-03T19:29:00Z"/>
        </w:rPr>
      </w:pPr>
      <w:ins w:id="60" w:author="" w:date="2015-06-03T19:29:00Z">
        <w:r>
          <w:t>4.</w:t>
        </w:r>
        <w:r>
          <w:tab/>
        </w:r>
        <w:r w:rsidRPr="00B713F4">
          <w:rPr>
            <w:u w:val="single"/>
            <w:rPrChange w:id="61" w:author="" w:date="2015-06-03T19:33:00Z">
              <w:rPr/>
            </w:rPrChange>
          </w:rPr>
          <w:t>Exclusion to Confidential Information</w:t>
        </w:r>
        <w:r>
          <w:t>.  Confidential Information does not include information that: (a) is or becomes available to the public, other than as a result of a disclosure by a Receiving Party or any of its Representatives in breach of this Agreement or any other confidentiality agreement with a Disclosing Party; (b) a Receiving Party can establish was available to such Receiving Party, or has become available to such Receiving Party, on a non-confidential basis from a source other than a Disclosing Party or its Representatives, provided that the source of such information was not bound by a confidentiality agreement with such Disclosing Party with respect to such material, or otherwise prohibited from furnishing or making available the information to such Receiving Party or any of its Representatives by a contractual, legal or fiduciary obligation; or (c) such Receiving Party can establish that it or any of its Representatives independently developed without reference to a Disclosing Party’s Confidential Information or any derivative thereof. For the avoidance of doubt, any notes and/or presentations prepared by a Receiving Party in preparation of a potential transaction based on publicly obtained information referenced in this Section 4 shall not be deemed to be Confidential Information.</w:t>
        </w:r>
      </w:ins>
    </w:p>
    <w:p w:rsidR="00235632" w:rsidRDefault="00235632" w:rsidP="00235632">
      <w:pPr>
        <w:rPr>
          <w:ins w:id="62" w:author="" w:date="2015-06-03T19:29:00Z"/>
        </w:rPr>
      </w:pPr>
    </w:p>
    <w:p w:rsidR="00235632" w:rsidRDefault="00235632" w:rsidP="00235632">
      <w:pPr>
        <w:rPr>
          <w:ins w:id="63" w:author="" w:date="2015-06-03T19:29:00Z"/>
        </w:rPr>
      </w:pPr>
      <w:ins w:id="64" w:author="" w:date="2015-06-03T19:29:00Z">
        <w:r>
          <w:t>5.</w:t>
        </w:r>
        <w:r>
          <w:tab/>
        </w:r>
        <w:r w:rsidRPr="00B713F4">
          <w:rPr>
            <w:u w:val="single"/>
            <w:rPrChange w:id="65" w:author="" w:date="2015-06-03T19:33:00Z">
              <w:rPr/>
            </w:rPrChange>
          </w:rPr>
          <w:t>Term, Termination</w:t>
        </w:r>
        <w:r>
          <w:t xml:space="preserve">. This Agreement is effective as of the Effective Date and shall terminate on the first anniversary of the Effective Date provided, however, that no such termination shall in any way whatsoever relieve either Party of its continuing obligations to safeguard and not use or disclose any Confidential Information received from the other Party during the term hereof.  </w:t>
        </w:r>
      </w:ins>
    </w:p>
    <w:p w:rsidR="00235632" w:rsidRDefault="00235632" w:rsidP="00235632">
      <w:pPr>
        <w:rPr>
          <w:ins w:id="66" w:author="" w:date="2015-06-03T19:29:00Z"/>
        </w:rPr>
      </w:pPr>
    </w:p>
    <w:p w:rsidR="002C26B1" w:rsidRDefault="00235632" w:rsidP="00235632">
      <w:ins w:id="67" w:author="" w:date="2015-06-03T19:29:00Z">
        <w:r>
          <w:t>6.</w:t>
        </w:r>
        <w:r>
          <w:tab/>
        </w:r>
        <w:r w:rsidRPr="00B713F4">
          <w:rPr>
            <w:u w:val="single"/>
            <w:rPrChange w:id="68" w:author="" w:date="2015-06-03T19:33:00Z">
              <w:rPr/>
            </w:rPrChange>
          </w:rPr>
          <w:t>Effect of Termination/Expiry</w:t>
        </w:r>
        <w:r>
          <w:t>.  Upon expiration of the Term, each Receiving Party will promptly destroy or cause to be destroyed all documents or other matter furnished by such Disclosing Party or its Representatives to such Receiving Party or to any of its Representatives or prepared by such Receiving Party or any of its Representatives constituting Confidential Information, together with all copies thereof in the possession of such Receiving Party or any of its Representatives.  Return or destruction of Confidential Information and the modification of any documents, records or materials in its possession or control which embody Confidential Information shall not release a Receiving Party from its obligations under this Agreement.</w:t>
        </w:r>
      </w:ins>
    </w:p>
    <w:p w:rsidR="00256CEC" w:rsidDel="009847A5" w:rsidRDefault="00256CEC" w:rsidP="00256CEC">
      <w:pPr>
        <w:rPr>
          <w:del w:id="69" w:author="" w:date="2015-06-03T19:15:00Z"/>
        </w:rPr>
      </w:pPr>
    </w:p>
    <w:p w:rsidR="00256CEC" w:rsidDel="009847A5" w:rsidRDefault="00256CEC" w:rsidP="00256CEC">
      <w:pPr>
        <w:rPr>
          <w:del w:id="70" w:author="" w:date="2015-06-03T19:15:00Z"/>
        </w:rPr>
      </w:pPr>
      <w:del w:id="71" w:author="" w:date="2015-06-03T19:15:00Z">
        <w:r w:rsidDel="009847A5">
          <w:delText>2.    The parties agree that a purchase proposal from SynPat to Patent Owner, if made, is confidential, and that Patent Owner, and its representatives will keep the existence of such a proposal and its terms in confidence according to the terms of this Confidential Disclosure Agreement.</w:delText>
        </w:r>
      </w:del>
    </w:p>
    <w:p w:rsidR="00256CEC" w:rsidRDefault="00256CEC" w:rsidP="00256CEC"/>
    <w:p w:rsidR="00256CEC" w:rsidRDefault="00256CEC" w:rsidP="00256CEC">
      <w:pPr>
        <w:rPr>
          <w:ins w:id="72" w:author="" w:date="2015-06-03T19:30:00Z"/>
        </w:rPr>
      </w:pPr>
      <w:del w:id="73" w:author="" w:date="2015-06-03T19:15:00Z">
        <w:r w:rsidDel="009847A5">
          <w:delText>3</w:delText>
        </w:r>
      </w:del>
      <w:ins w:id="74" w:author="" w:date="2015-06-03T19:32:00Z">
        <w:r w:rsidR="006054F3">
          <w:t>7</w:t>
        </w:r>
      </w:ins>
      <w:r>
        <w:t>.    Each party acknowledges that a breach of its obligations hereunder may result in irreparable harm to the other party, and therefore agrees that upon such breach or threat thereof, the other party shall be entitled to specific performance and other injunctive relief without posting a bond, and in the event of disclosures required by court order, it shall promptly notify the other party of the proceeding.</w:t>
      </w:r>
    </w:p>
    <w:p w:rsidR="00235632" w:rsidRDefault="00235632" w:rsidP="00256CEC">
      <w:pPr>
        <w:rPr>
          <w:ins w:id="75" w:author="" w:date="2015-06-03T19:30:00Z"/>
        </w:rPr>
      </w:pPr>
    </w:p>
    <w:p w:rsidR="00235632" w:rsidRDefault="006054F3" w:rsidP="00256CEC">
      <w:pPr>
        <w:rPr>
          <w:ins w:id="76" w:author="" w:date="2015-06-03T19:31:00Z"/>
        </w:rPr>
      </w:pPr>
      <w:ins w:id="77" w:author="" w:date="2015-06-03T19:32:00Z">
        <w:r>
          <w:t>8</w:t>
        </w:r>
      </w:ins>
      <w:ins w:id="78" w:author="" w:date="2015-06-03T19:30:00Z">
        <w:r w:rsidR="00235632" w:rsidRPr="00235632">
          <w:t>.</w:t>
        </w:r>
        <w:r w:rsidR="00235632" w:rsidRPr="00235632">
          <w:tab/>
          <w:t>No License or Rights Conferred.  Each Receiving Party acknowledges that any Confidential Information disclosed to it by a Disclosing Party is and remains the exclusive worldwide property of such Disclosing Party. In no event shall a Receiving Party or any of its Representatives be deemed, by virtue of this Agreement, to have acquired any right, license or interest of any kind or nature whatsoever, in or to, any Confidential Information of a Disclosing Party or the Portfolios or any portion thereof.</w:t>
        </w:r>
      </w:ins>
    </w:p>
    <w:p w:rsidR="00235632" w:rsidRDefault="00235632" w:rsidP="00256CEC">
      <w:pPr>
        <w:rPr>
          <w:ins w:id="79" w:author="" w:date="2015-06-03T19:31:00Z"/>
        </w:rPr>
      </w:pPr>
    </w:p>
    <w:p w:rsidR="00235632" w:rsidRDefault="006054F3" w:rsidP="00235632">
      <w:pPr>
        <w:rPr>
          <w:ins w:id="80" w:author="" w:date="2015-06-03T19:31:00Z"/>
        </w:rPr>
      </w:pPr>
      <w:ins w:id="81" w:author="" w:date="2015-06-03T19:32:00Z">
        <w:r>
          <w:t>9</w:t>
        </w:r>
      </w:ins>
      <w:ins w:id="82" w:author="" w:date="2015-06-03T19:31:00Z">
        <w:r w:rsidR="00235632">
          <w:t>.</w:t>
        </w:r>
        <w:r w:rsidR="00235632">
          <w:tab/>
        </w:r>
        <w:r w:rsidR="00235632" w:rsidRPr="00B713F4">
          <w:rPr>
            <w:u w:val="single"/>
            <w:rPrChange w:id="83" w:author="" w:date="2015-06-03T19:33:00Z">
              <w:rPr/>
            </w:rPrChange>
          </w:rPr>
          <w:t>No Obligation</w:t>
        </w:r>
        <w:r w:rsidR="00235632">
          <w:t xml:space="preserve">.  Nothing herein shall obligate either party to </w:t>
        </w:r>
        <w:proofErr w:type="gramStart"/>
        <w:r w:rsidR="00235632">
          <w:t>proceed</w:t>
        </w:r>
        <w:proofErr w:type="gramEnd"/>
        <w:r w:rsidR="00235632">
          <w:t xml:space="preserve"> with any transaction between them, and each party reserves the right, in its sole discretion, to terminate the discussions contemplated by this Agreement concerning the business opportunity or potential business relationship.</w:t>
        </w:r>
      </w:ins>
    </w:p>
    <w:p w:rsidR="00235632" w:rsidRDefault="00235632" w:rsidP="00235632">
      <w:pPr>
        <w:rPr>
          <w:ins w:id="84" w:author="" w:date="2015-06-03T19:31:00Z"/>
        </w:rPr>
      </w:pPr>
    </w:p>
    <w:p w:rsidR="00235632" w:rsidRDefault="00235632" w:rsidP="00235632">
      <w:pPr>
        <w:rPr>
          <w:ins w:id="85" w:author="" w:date="2015-06-03T19:31:00Z"/>
        </w:rPr>
      </w:pPr>
      <w:ins w:id="86" w:author="" w:date="2015-06-03T19:31:00Z">
        <w:r>
          <w:t>1</w:t>
        </w:r>
      </w:ins>
      <w:ins w:id="87" w:author="" w:date="2015-06-03T19:32:00Z">
        <w:r w:rsidR="006054F3">
          <w:t>0</w:t>
        </w:r>
      </w:ins>
      <w:ins w:id="88" w:author="" w:date="2015-06-03T19:31:00Z">
        <w:r>
          <w:t>.</w:t>
        </w:r>
        <w:r>
          <w:tab/>
        </w:r>
        <w:r w:rsidRPr="00B713F4">
          <w:rPr>
            <w:u w:val="single"/>
            <w:rPrChange w:id="89" w:author="" w:date="2015-06-03T19:33:00Z">
              <w:rPr/>
            </w:rPrChange>
          </w:rPr>
          <w:t>No Warranty</w:t>
        </w:r>
        <w:r>
          <w:t>.  ALL CONFIDENTIAL INFORMATION IS PROVIDED "AS IS".  EACH PARTY MAKES NO WARRANTIES, EXPRESS, IMPLIED OR OTHERWISE, REGARDING ITS ACCURACY, COMPLETENESS OR PERFORMANCE.</w:t>
        </w:r>
      </w:ins>
    </w:p>
    <w:p w:rsidR="00235632" w:rsidRDefault="00235632" w:rsidP="00235632">
      <w:pPr>
        <w:rPr>
          <w:ins w:id="90" w:author="" w:date="2015-06-03T19:31:00Z"/>
        </w:rPr>
      </w:pPr>
    </w:p>
    <w:p w:rsidR="00235632" w:rsidRDefault="00235632" w:rsidP="00235632">
      <w:pPr>
        <w:rPr>
          <w:ins w:id="91" w:author="" w:date="2015-06-03T19:31:00Z"/>
        </w:rPr>
      </w:pPr>
      <w:ins w:id="92" w:author="" w:date="2015-06-03T19:31:00Z">
        <w:r>
          <w:t>1</w:t>
        </w:r>
      </w:ins>
      <w:ins w:id="93" w:author="" w:date="2015-06-03T19:32:00Z">
        <w:r w:rsidR="006054F3">
          <w:t>1</w:t>
        </w:r>
      </w:ins>
      <w:ins w:id="94" w:author="" w:date="2015-06-03T19:31:00Z">
        <w:r>
          <w:t>.</w:t>
        </w:r>
        <w:r>
          <w:tab/>
        </w:r>
        <w:r w:rsidRPr="00B713F4">
          <w:rPr>
            <w:u w:val="single"/>
            <w:rPrChange w:id="95" w:author="" w:date="2015-06-03T19:33:00Z">
              <w:rPr/>
            </w:rPrChange>
          </w:rPr>
          <w:t>Invalidity</w:t>
        </w:r>
        <w:r>
          <w:t>. The invalidity or unenforceability of any provision of this Agreement shall not affect the validity or enforceability of any other provisions of this Agreement, which shall remain in full force and effect to the fullest extent permitted by law.</w:t>
        </w:r>
      </w:ins>
    </w:p>
    <w:p w:rsidR="00235632" w:rsidRDefault="00235632" w:rsidP="00235632">
      <w:pPr>
        <w:rPr>
          <w:ins w:id="96" w:author="" w:date="2015-06-03T19:31:00Z"/>
        </w:rPr>
      </w:pPr>
    </w:p>
    <w:p w:rsidR="00235632" w:rsidRDefault="00235632" w:rsidP="00235632">
      <w:ins w:id="97" w:author="" w:date="2015-06-03T19:31:00Z">
        <w:r>
          <w:t>1</w:t>
        </w:r>
      </w:ins>
      <w:ins w:id="98" w:author="" w:date="2015-06-03T19:32:00Z">
        <w:r w:rsidR="006054F3">
          <w:t>2</w:t>
        </w:r>
      </w:ins>
      <w:ins w:id="99" w:author="" w:date="2015-06-03T19:31:00Z">
        <w:r>
          <w:t>.</w:t>
        </w:r>
        <w:r>
          <w:tab/>
        </w:r>
        <w:r w:rsidRPr="00B713F4">
          <w:rPr>
            <w:u w:val="single"/>
            <w:rPrChange w:id="100" w:author="" w:date="2015-06-03T19:33:00Z">
              <w:rPr/>
            </w:rPrChange>
          </w:rPr>
          <w:t>Amendments</w:t>
        </w:r>
        <w:r>
          <w:t>. This Agreement may be modified or amended only by a separate writing signed by both Parties expressly so modifying or amending this Agreement.</w:t>
        </w:r>
      </w:ins>
    </w:p>
    <w:p w:rsidR="00256CEC" w:rsidRDefault="00256CEC" w:rsidP="00256CEC"/>
    <w:p w:rsidR="00256CEC" w:rsidRDefault="00256CEC" w:rsidP="00256CEC">
      <w:del w:id="101" w:author="" w:date="2015-06-03T19:15:00Z">
        <w:r w:rsidDel="009847A5">
          <w:delText>4.</w:delText>
        </w:r>
      </w:del>
      <w:ins w:id="102" w:author="" w:date="2015-06-03T19:32:00Z">
        <w:r w:rsidR="006054F3">
          <w:t>1</w:t>
        </w:r>
      </w:ins>
      <w:ins w:id="103" w:author="" w:date="2015-06-03T19:15:00Z">
        <w:r w:rsidR="009847A5">
          <w:t>3</w:t>
        </w:r>
      </w:ins>
      <w:r>
        <w:t xml:space="preserve">.    This Agreement </w:t>
      </w:r>
      <w:ins w:id="104" w:author="" w:date="2015-06-03T19:31:00Z">
        <w:r w:rsidR="00235632">
          <w:t xml:space="preserve">constitutes a complete </w:t>
        </w:r>
        <w:r w:rsidR="006054F3">
          <w:t xml:space="preserve">agreement between the Parties and </w:t>
        </w:r>
      </w:ins>
      <w:r>
        <w:t>supersedes all prior discussions and writings and constitutes the entire agreement between the parties with respect to the subject matter hereof.  This Agreement shall be binding upon the successors and assigns of the respective parties, and may not be modified except by an instrument in writing signed by both parties.</w:t>
      </w:r>
      <w:ins w:id="105" w:author="" w:date="2015-06-03T19:32:00Z">
        <w:r w:rsidR="006054F3">
          <w:t xml:space="preserve">  </w:t>
        </w:r>
        <w:r w:rsidR="006054F3" w:rsidRPr="006054F3">
          <w:t xml:space="preserve">This Agreement may not be assigned by either Party without the written consent of the other Party, which consent may not be unreasonably withheld.  This Agreement does not imply or create any partnership, agency, joint venture, attorney client relationship, or similar relationship between the Parties.  </w:t>
        </w:r>
      </w:ins>
    </w:p>
    <w:p w:rsidR="00256CEC" w:rsidRDefault="00256CEC" w:rsidP="00256CEC"/>
    <w:p w:rsidR="00256CEC" w:rsidRDefault="00256CEC" w:rsidP="00256CEC"/>
    <w:p w:rsidR="00256CEC" w:rsidRDefault="00256CEC" w:rsidP="00256CEC">
      <w:proofErr w:type="gramStart"/>
      <w:r>
        <w:t>Syndicated Patent Acquisitions Corp.</w:t>
      </w:r>
      <w:proofErr w:type="gramEnd"/>
      <w:r>
        <w:t xml:space="preserve">                __________________________</w:t>
      </w:r>
    </w:p>
    <w:p w:rsidR="00256CEC" w:rsidRDefault="00256CEC" w:rsidP="00256CEC"/>
    <w:p w:rsidR="00256CEC" w:rsidRDefault="00256CEC" w:rsidP="00256CEC"/>
    <w:p w:rsidR="00256CEC" w:rsidRDefault="00256CEC" w:rsidP="00256CEC">
      <w:r>
        <w:t xml:space="preserve">By: ________________________                </w:t>
      </w:r>
      <w:proofErr w:type="gramStart"/>
      <w:r>
        <w:t>By</w:t>
      </w:r>
      <w:proofErr w:type="gramEnd"/>
      <w:r>
        <w:t>: ________________________</w:t>
      </w:r>
    </w:p>
    <w:p w:rsidR="00256CEC" w:rsidRDefault="00256CEC" w:rsidP="00256CEC"/>
    <w:p w:rsidR="00256CEC" w:rsidRDefault="00256CEC" w:rsidP="00256CEC">
      <w:r>
        <w:t>Title: _______________________                Title: _______________________</w:t>
      </w:r>
    </w:p>
    <w:p w:rsidR="00256CEC" w:rsidRDefault="00256CEC" w:rsidP="00256CEC"/>
    <w:p w:rsidR="00256CEC" w:rsidRDefault="00256CEC" w:rsidP="00256CEC">
      <w:r>
        <w:t>Date: _______________________                Date: _______________________</w:t>
      </w:r>
    </w:p>
    <w:p w:rsidR="00100FAB" w:rsidRPr="00593F12" w:rsidRDefault="00100FAB" w:rsidP="00593F12">
      <w:bookmarkStart w:id="106" w:name="_GoBack"/>
      <w:bookmarkEnd w:id="106"/>
    </w:p>
    <w:sectPr w:rsidR="00100FAB" w:rsidRPr="00593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CEC"/>
    <w:rsid w:val="000315E8"/>
    <w:rsid w:val="00100FAB"/>
    <w:rsid w:val="0012758F"/>
    <w:rsid w:val="00235632"/>
    <w:rsid w:val="00256CEC"/>
    <w:rsid w:val="00267138"/>
    <w:rsid w:val="0027606B"/>
    <w:rsid w:val="002B0D8A"/>
    <w:rsid w:val="002C26B1"/>
    <w:rsid w:val="00341EAC"/>
    <w:rsid w:val="00593F12"/>
    <w:rsid w:val="005D4187"/>
    <w:rsid w:val="006054F3"/>
    <w:rsid w:val="00760080"/>
    <w:rsid w:val="009847A5"/>
    <w:rsid w:val="00A863CD"/>
    <w:rsid w:val="00B14A85"/>
    <w:rsid w:val="00B713F4"/>
    <w:rsid w:val="00BF7EF5"/>
    <w:rsid w:val="00DE7485"/>
    <w:rsid w:val="00E321F5"/>
    <w:rsid w:val="00ED1326"/>
    <w:rsid w:val="00EF531F"/>
    <w:rsid w:val="00F15648"/>
    <w:rsid w:val="00F70F45"/>
    <w:rsid w:val="00FD4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648"/>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B14A85"/>
    <w:pPr>
      <w:keepNext/>
      <w:keepLines/>
      <w:spacing w:after="240"/>
      <w:outlineLvl w:val="0"/>
    </w:pPr>
    <w:rPr>
      <w:rFonts w:eastAsiaTheme="majorEastAsia" w:cstheme="majorBidi"/>
      <w:b/>
      <w:bCs/>
      <w:caps/>
      <w:color w:val="000000" w:themeColor="text1"/>
      <w:szCs w:val="28"/>
    </w:rPr>
  </w:style>
  <w:style w:type="paragraph" w:styleId="Heading2">
    <w:name w:val="heading 2"/>
    <w:basedOn w:val="Normal"/>
    <w:next w:val="Normal"/>
    <w:link w:val="Heading2Char"/>
    <w:uiPriority w:val="9"/>
    <w:semiHidden/>
    <w:unhideWhenUsed/>
    <w:qFormat/>
    <w:rsid w:val="000315E8"/>
    <w:pPr>
      <w:keepNext/>
      <w:keepLines/>
      <w:spacing w:after="240"/>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0315E8"/>
    <w:pPr>
      <w:keepNext/>
      <w:keepLines/>
      <w:spacing w:before="240" w:after="240"/>
      <w:outlineLvl w:val="2"/>
    </w:pPr>
    <w:rPr>
      <w:rFonts w:eastAsiaTheme="majorEastAsia" w:cstheme="majorBidi"/>
      <w:bCs/>
      <w:color w:val="000000" w:themeColor="text1"/>
    </w:rPr>
  </w:style>
  <w:style w:type="paragraph" w:styleId="Heading4">
    <w:name w:val="heading 4"/>
    <w:basedOn w:val="Normal"/>
    <w:next w:val="Normal"/>
    <w:link w:val="Heading4Char"/>
    <w:uiPriority w:val="9"/>
    <w:semiHidden/>
    <w:unhideWhenUsed/>
    <w:qFormat/>
    <w:rsid w:val="000315E8"/>
    <w:pPr>
      <w:keepNext/>
      <w:keepLines/>
      <w:spacing w:after="240"/>
      <w:outlineLvl w:val="3"/>
    </w:pPr>
    <w:rPr>
      <w:rFonts w:eastAsiaTheme="majorEastAsia" w:cstheme="majorBidi"/>
      <w:bCs/>
      <w:i/>
      <w:iCs/>
      <w:color w:val="000000" w:themeColor="text1"/>
    </w:rPr>
  </w:style>
  <w:style w:type="paragraph" w:styleId="Heading5">
    <w:name w:val="heading 5"/>
    <w:basedOn w:val="Normal"/>
    <w:next w:val="Normal"/>
    <w:link w:val="Heading5Char"/>
    <w:uiPriority w:val="9"/>
    <w:unhideWhenUsed/>
    <w:qFormat/>
    <w:rsid w:val="00593F12"/>
    <w:pPr>
      <w:keepNext/>
      <w:keepLines/>
      <w:spacing w:after="24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593F12"/>
    <w:pPr>
      <w:keepNext/>
      <w:keepLines/>
      <w:spacing w:after="240"/>
      <w:outlineLvl w:val="5"/>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A85"/>
    <w:rPr>
      <w:rFonts w:ascii="Times New Roman" w:eastAsiaTheme="majorEastAsia" w:hAnsi="Times New Roman" w:cstheme="majorBidi"/>
      <w:b/>
      <w:bCs/>
      <w:caps/>
      <w:color w:val="000000" w:themeColor="text1"/>
      <w:sz w:val="24"/>
      <w:szCs w:val="28"/>
    </w:rPr>
  </w:style>
  <w:style w:type="character" w:customStyle="1" w:styleId="Heading2Char">
    <w:name w:val="Heading 2 Char"/>
    <w:basedOn w:val="DefaultParagraphFont"/>
    <w:link w:val="Heading2"/>
    <w:uiPriority w:val="9"/>
    <w:semiHidden/>
    <w:rsid w:val="000315E8"/>
    <w:rPr>
      <w:rFonts w:ascii="Times New Roman" w:eastAsiaTheme="majorEastAsia" w:hAnsi="Times New Roman" w:cstheme="majorBidi"/>
      <w:bCs/>
      <w:color w:val="000000" w:themeColor="text1"/>
      <w:sz w:val="24"/>
      <w:szCs w:val="26"/>
    </w:rPr>
  </w:style>
  <w:style w:type="character" w:customStyle="1" w:styleId="Heading3Char">
    <w:name w:val="Heading 3 Char"/>
    <w:basedOn w:val="DefaultParagraphFont"/>
    <w:link w:val="Heading3"/>
    <w:uiPriority w:val="9"/>
    <w:rsid w:val="000315E8"/>
    <w:rPr>
      <w:rFonts w:ascii="Times New Roman" w:eastAsiaTheme="majorEastAsia" w:hAnsi="Times New Roman" w:cstheme="majorBidi"/>
      <w:bCs/>
      <w:color w:val="000000" w:themeColor="text1"/>
      <w:sz w:val="24"/>
    </w:rPr>
  </w:style>
  <w:style w:type="character" w:customStyle="1" w:styleId="Heading4Char">
    <w:name w:val="Heading 4 Char"/>
    <w:basedOn w:val="DefaultParagraphFont"/>
    <w:link w:val="Heading4"/>
    <w:uiPriority w:val="9"/>
    <w:semiHidden/>
    <w:rsid w:val="000315E8"/>
    <w:rPr>
      <w:rFonts w:ascii="Times New Roman" w:eastAsiaTheme="majorEastAsia" w:hAnsi="Times New Roman" w:cstheme="majorBidi"/>
      <w:bCs/>
      <w:i/>
      <w:iCs/>
      <w:color w:val="000000" w:themeColor="text1"/>
      <w:sz w:val="24"/>
    </w:rPr>
  </w:style>
  <w:style w:type="character" w:customStyle="1" w:styleId="Heading5Char">
    <w:name w:val="Heading 5 Char"/>
    <w:basedOn w:val="DefaultParagraphFont"/>
    <w:link w:val="Heading5"/>
    <w:uiPriority w:val="9"/>
    <w:rsid w:val="00593F12"/>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semiHidden/>
    <w:rsid w:val="00593F12"/>
    <w:rPr>
      <w:rFonts w:ascii="Times New Roman" w:eastAsiaTheme="majorEastAsia" w:hAnsi="Times New Roman" w:cstheme="majorBidi"/>
      <w:i/>
      <w:iCs/>
      <w:color w:val="000000" w:themeColor="text1"/>
      <w:sz w:val="24"/>
    </w:rPr>
  </w:style>
  <w:style w:type="paragraph" w:styleId="ListParagraph">
    <w:name w:val="List Paragraph"/>
    <w:basedOn w:val="Normal"/>
    <w:uiPriority w:val="34"/>
    <w:qFormat/>
    <w:rsid w:val="00341EAC"/>
    <w:pPr>
      <w:ind w:left="720"/>
      <w:contextualSpacing/>
    </w:pPr>
  </w:style>
  <w:style w:type="paragraph" w:styleId="BalloonText">
    <w:name w:val="Balloon Text"/>
    <w:basedOn w:val="Normal"/>
    <w:link w:val="BalloonTextChar"/>
    <w:uiPriority w:val="99"/>
    <w:semiHidden/>
    <w:unhideWhenUsed/>
    <w:rsid w:val="00341EAC"/>
    <w:rPr>
      <w:rFonts w:ascii="Tahoma" w:hAnsi="Tahoma" w:cs="Tahoma"/>
      <w:sz w:val="16"/>
      <w:szCs w:val="16"/>
    </w:rPr>
  </w:style>
  <w:style w:type="character" w:customStyle="1" w:styleId="BalloonTextChar">
    <w:name w:val="Balloon Text Char"/>
    <w:basedOn w:val="DefaultParagraphFont"/>
    <w:link w:val="BalloonText"/>
    <w:uiPriority w:val="99"/>
    <w:semiHidden/>
    <w:rsid w:val="00341E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648"/>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B14A85"/>
    <w:pPr>
      <w:keepNext/>
      <w:keepLines/>
      <w:spacing w:after="240"/>
      <w:outlineLvl w:val="0"/>
    </w:pPr>
    <w:rPr>
      <w:rFonts w:eastAsiaTheme="majorEastAsia" w:cstheme="majorBidi"/>
      <w:b/>
      <w:bCs/>
      <w:caps/>
      <w:color w:val="000000" w:themeColor="text1"/>
      <w:szCs w:val="28"/>
    </w:rPr>
  </w:style>
  <w:style w:type="paragraph" w:styleId="Heading2">
    <w:name w:val="heading 2"/>
    <w:basedOn w:val="Normal"/>
    <w:next w:val="Normal"/>
    <w:link w:val="Heading2Char"/>
    <w:uiPriority w:val="9"/>
    <w:semiHidden/>
    <w:unhideWhenUsed/>
    <w:qFormat/>
    <w:rsid w:val="000315E8"/>
    <w:pPr>
      <w:keepNext/>
      <w:keepLines/>
      <w:spacing w:after="240"/>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0315E8"/>
    <w:pPr>
      <w:keepNext/>
      <w:keepLines/>
      <w:spacing w:before="240" w:after="240"/>
      <w:outlineLvl w:val="2"/>
    </w:pPr>
    <w:rPr>
      <w:rFonts w:eastAsiaTheme="majorEastAsia" w:cstheme="majorBidi"/>
      <w:bCs/>
      <w:color w:val="000000" w:themeColor="text1"/>
    </w:rPr>
  </w:style>
  <w:style w:type="paragraph" w:styleId="Heading4">
    <w:name w:val="heading 4"/>
    <w:basedOn w:val="Normal"/>
    <w:next w:val="Normal"/>
    <w:link w:val="Heading4Char"/>
    <w:uiPriority w:val="9"/>
    <w:semiHidden/>
    <w:unhideWhenUsed/>
    <w:qFormat/>
    <w:rsid w:val="000315E8"/>
    <w:pPr>
      <w:keepNext/>
      <w:keepLines/>
      <w:spacing w:after="240"/>
      <w:outlineLvl w:val="3"/>
    </w:pPr>
    <w:rPr>
      <w:rFonts w:eastAsiaTheme="majorEastAsia" w:cstheme="majorBidi"/>
      <w:bCs/>
      <w:i/>
      <w:iCs/>
      <w:color w:val="000000" w:themeColor="text1"/>
    </w:rPr>
  </w:style>
  <w:style w:type="paragraph" w:styleId="Heading5">
    <w:name w:val="heading 5"/>
    <w:basedOn w:val="Normal"/>
    <w:next w:val="Normal"/>
    <w:link w:val="Heading5Char"/>
    <w:uiPriority w:val="9"/>
    <w:unhideWhenUsed/>
    <w:qFormat/>
    <w:rsid w:val="00593F12"/>
    <w:pPr>
      <w:keepNext/>
      <w:keepLines/>
      <w:spacing w:after="24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593F12"/>
    <w:pPr>
      <w:keepNext/>
      <w:keepLines/>
      <w:spacing w:after="240"/>
      <w:outlineLvl w:val="5"/>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A85"/>
    <w:rPr>
      <w:rFonts w:ascii="Times New Roman" w:eastAsiaTheme="majorEastAsia" w:hAnsi="Times New Roman" w:cstheme="majorBidi"/>
      <w:b/>
      <w:bCs/>
      <w:caps/>
      <w:color w:val="000000" w:themeColor="text1"/>
      <w:sz w:val="24"/>
      <w:szCs w:val="28"/>
    </w:rPr>
  </w:style>
  <w:style w:type="character" w:customStyle="1" w:styleId="Heading2Char">
    <w:name w:val="Heading 2 Char"/>
    <w:basedOn w:val="DefaultParagraphFont"/>
    <w:link w:val="Heading2"/>
    <w:uiPriority w:val="9"/>
    <w:semiHidden/>
    <w:rsid w:val="000315E8"/>
    <w:rPr>
      <w:rFonts w:ascii="Times New Roman" w:eastAsiaTheme="majorEastAsia" w:hAnsi="Times New Roman" w:cstheme="majorBidi"/>
      <w:bCs/>
      <w:color w:val="000000" w:themeColor="text1"/>
      <w:sz w:val="24"/>
      <w:szCs w:val="26"/>
    </w:rPr>
  </w:style>
  <w:style w:type="character" w:customStyle="1" w:styleId="Heading3Char">
    <w:name w:val="Heading 3 Char"/>
    <w:basedOn w:val="DefaultParagraphFont"/>
    <w:link w:val="Heading3"/>
    <w:uiPriority w:val="9"/>
    <w:rsid w:val="000315E8"/>
    <w:rPr>
      <w:rFonts w:ascii="Times New Roman" w:eastAsiaTheme="majorEastAsia" w:hAnsi="Times New Roman" w:cstheme="majorBidi"/>
      <w:bCs/>
      <w:color w:val="000000" w:themeColor="text1"/>
      <w:sz w:val="24"/>
    </w:rPr>
  </w:style>
  <w:style w:type="character" w:customStyle="1" w:styleId="Heading4Char">
    <w:name w:val="Heading 4 Char"/>
    <w:basedOn w:val="DefaultParagraphFont"/>
    <w:link w:val="Heading4"/>
    <w:uiPriority w:val="9"/>
    <w:semiHidden/>
    <w:rsid w:val="000315E8"/>
    <w:rPr>
      <w:rFonts w:ascii="Times New Roman" w:eastAsiaTheme="majorEastAsia" w:hAnsi="Times New Roman" w:cstheme="majorBidi"/>
      <w:bCs/>
      <w:i/>
      <w:iCs/>
      <w:color w:val="000000" w:themeColor="text1"/>
      <w:sz w:val="24"/>
    </w:rPr>
  </w:style>
  <w:style w:type="character" w:customStyle="1" w:styleId="Heading5Char">
    <w:name w:val="Heading 5 Char"/>
    <w:basedOn w:val="DefaultParagraphFont"/>
    <w:link w:val="Heading5"/>
    <w:uiPriority w:val="9"/>
    <w:rsid w:val="00593F12"/>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semiHidden/>
    <w:rsid w:val="00593F12"/>
    <w:rPr>
      <w:rFonts w:ascii="Times New Roman" w:eastAsiaTheme="majorEastAsia" w:hAnsi="Times New Roman" w:cstheme="majorBidi"/>
      <w:i/>
      <w:iCs/>
      <w:color w:val="000000" w:themeColor="text1"/>
      <w:sz w:val="24"/>
    </w:rPr>
  </w:style>
  <w:style w:type="paragraph" w:styleId="ListParagraph">
    <w:name w:val="List Paragraph"/>
    <w:basedOn w:val="Normal"/>
    <w:uiPriority w:val="34"/>
    <w:qFormat/>
    <w:rsid w:val="00341EAC"/>
    <w:pPr>
      <w:ind w:left="720"/>
      <w:contextualSpacing/>
    </w:pPr>
  </w:style>
  <w:style w:type="paragraph" w:styleId="BalloonText">
    <w:name w:val="Balloon Text"/>
    <w:basedOn w:val="Normal"/>
    <w:link w:val="BalloonTextChar"/>
    <w:uiPriority w:val="99"/>
    <w:semiHidden/>
    <w:unhideWhenUsed/>
    <w:rsid w:val="00341EAC"/>
    <w:rPr>
      <w:rFonts w:ascii="Tahoma" w:hAnsi="Tahoma" w:cs="Tahoma"/>
      <w:sz w:val="16"/>
      <w:szCs w:val="16"/>
    </w:rPr>
  </w:style>
  <w:style w:type="character" w:customStyle="1" w:styleId="BalloonTextChar">
    <w:name w:val="Balloon Text Char"/>
    <w:basedOn w:val="DefaultParagraphFont"/>
    <w:link w:val="BalloonText"/>
    <w:uiPriority w:val="99"/>
    <w:semiHidden/>
    <w:rsid w:val="00341E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3" Type="http://schemas.openxmlformats.org/officeDocument/2006/relationships/settings" Target="settings.xml" />
  <Relationship Id="rId2" Type="http://schemas.microsoft.com/office/2007/relationships/stylesWithEffects" Target="stylesWithEffects.xml" />
  <Relationship Id="rId1" Type="http://schemas.openxmlformats.org/officeDocument/2006/relationships/styles" Target="styles.xml" />
  <Relationship Id="rId6" Type="http://schemas.openxmlformats.org/officeDocument/2006/relationships/theme" Target="theme/theme1.xml" />
  <Relationship Id="rId5" Type="http://schemas.openxmlformats.org/officeDocument/2006/relationships/fontTable" Target="fontTable.xml" />
  <Relationship Id="rId4" Type="http://schemas.openxmlformats.org/officeDocument/2006/relationships/webSettings" Target="webSettings.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5</Pages>
  <Words>2104</Words>
  <Characters>12014</Characters>
  <Application>Microsoft Office Word</Application>
  <DocSecurity>0</DocSecurity>
  <Lines>203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